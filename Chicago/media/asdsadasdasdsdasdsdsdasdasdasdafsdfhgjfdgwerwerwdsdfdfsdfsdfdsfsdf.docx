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157A54" w14:textId="77777777" w:rsidR="00D226FA" w:rsidRDefault="00D226FA" w:rsidP="00254D4F">
      <w:pPr>
        <w:spacing w:line="276" w:lineRule="auto"/>
      </w:pPr>
    </w:p>
    <w:tbl>
      <w:tblPr>
        <w:tblW w:w="0" w:type="auto"/>
        <w:tblLayout w:type="fixed"/>
        <w:tblCellMar>
          <w:left w:w="70" w:type="dxa"/>
          <w:right w:w="70" w:type="dxa"/>
        </w:tblCellMar>
        <w:tblLook w:val="0000" w:firstRow="0" w:lastRow="0" w:firstColumn="0" w:lastColumn="0" w:noHBand="0" w:noVBand="0"/>
      </w:tblPr>
      <w:tblGrid>
        <w:gridCol w:w="1913"/>
        <w:gridCol w:w="6731"/>
      </w:tblGrid>
      <w:tr w:rsidR="00D226FA" w14:paraId="1E25A03C" w14:textId="77777777">
        <w:tc>
          <w:tcPr>
            <w:tcW w:w="1913" w:type="dxa"/>
          </w:tcPr>
          <w:p w14:paraId="2D02BB2A" w14:textId="77777777" w:rsidR="00554878" w:rsidRDefault="00DF328E" w:rsidP="00554878">
            <w:pPr>
              <w:jc w:val="left"/>
              <w:rPr>
                <w:rFonts w:ascii="Times New Roman" w:hAnsi="Times New Roman"/>
                <w:lang w:val="en-US" w:eastAsia="en-US"/>
              </w:rPr>
            </w:pPr>
            <w:bookmarkStart w:id="0" w:name="_MON_1094626975"/>
            <w:bookmarkEnd w:id="0"/>
            <w:r>
              <w:rPr>
                <w:noProof/>
              </w:rPr>
              <w:pict w14:anchorId="35784A05">
                <v:shape id="Picture 8" o:spid="_x0000_s1026" type="#_x0000_t75" alt="Resultado de imagen para lis uv logo" style="position:absolute;margin-left:-31.3pt;margin-top:-30.2pt;width:141.15pt;height:105.85pt;z-index:-251656192;visibility:visible;mso-wrap-style:square;mso-wrap-edited:f;mso-width-percent:0;mso-height-percent:0;mso-width-percent:0;mso-height-percent:0">
                  <v:imagedata r:id="rId9" o:title="Flor1024x768SinFondo"/>
                </v:shape>
              </w:pict>
            </w:r>
          </w:p>
          <w:p w14:paraId="5CD2FB25" w14:textId="77777777" w:rsidR="00D226FA" w:rsidRDefault="00D226FA" w:rsidP="00254D4F">
            <w:pPr>
              <w:pStyle w:val="Ttulo"/>
              <w:spacing w:line="276" w:lineRule="auto"/>
            </w:pPr>
          </w:p>
        </w:tc>
        <w:tc>
          <w:tcPr>
            <w:tcW w:w="6731" w:type="dxa"/>
          </w:tcPr>
          <w:p w14:paraId="24F99FD2" w14:textId="77777777" w:rsidR="00D226FA" w:rsidRDefault="000E377D" w:rsidP="00254D4F">
            <w:pPr>
              <w:pStyle w:val="Ttulo"/>
              <w:spacing w:line="276" w:lineRule="auto"/>
            </w:pPr>
            <w:r>
              <w:t>Universidad Veracruzana</w:t>
            </w:r>
          </w:p>
          <w:p w14:paraId="17750BEA" w14:textId="77777777" w:rsidR="00D226FA" w:rsidRDefault="00D226FA" w:rsidP="00254D4F">
            <w:pPr>
              <w:spacing w:line="276" w:lineRule="auto"/>
              <w:jc w:val="center"/>
            </w:pPr>
          </w:p>
          <w:p w14:paraId="0056D492" w14:textId="77777777" w:rsidR="00D226FA" w:rsidRDefault="000E377D" w:rsidP="00254D4F">
            <w:pPr>
              <w:pStyle w:val="Ttulo"/>
              <w:spacing w:line="276" w:lineRule="auto"/>
            </w:pPr>
            <w:r>
              <w:rPr>
                <w:sz w:val="32"/>
              </w:rPr>
              <w:t>Facultad de Estadística e Informática</w:t>
            </w:r>
          </w:p>
        </w:tc>
      </w:tr>
    </w:tbl>
    <w:p w14:paraId="2480E44F" w14:textId="77777777" w:rsidR="00D226FA" w:rsidRDefault="00B83B57" w:rsidP="00254D4F">
      <w:pPr>
        <w:pStyle w:val="Ttulo"/>
        <w:spacing w:line="276" w:lineRule="auto"/>
      </w:pPr>
      <w:r>
        <w:rPr>
          <w:noProof/>
        </w:rPr>
        <mc:AlternateContent>
          <mc:Choice Requires="wps">
            <w:drawing>
              <wp:anchor distT="0" distB="0" distL="114300" distR="114300" simplePos="0" relativeHeight="251656192" behindDoc="0" locked="0" layoutInCell="0" allowOverlap="1" wp14:anchorId="62BC64F3" wp14:editId="7079B4E3">
                <wp:simplePos x="0" y="0"/>
                <wp:positionH relativeFrom="column">
                  <wp:posOffset>1571625</wp:posOffset>
                </wp:positionH>
                <wp:positionV relativeFrom="paragraph">
                  <wp:posOffset>148590</wp:posOffset>
                </wp:positionV>
                <wp:extent cx="4206240" cy="0"/>
                <wp:effectExtent l="0" t="0" r="0" b="0"/>
                <wp:wrapNone/>
                <wp:docPr id="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7FBEE7" id="Line 9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11.7pt" to="454.9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3nr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" o:allowincell="f" strokeweight="2.25pt"/>
            </w:pict>
          </mc:Fallback>
        </mc:AlternateContent>
      </w:r>
      <w:r>
        <w:rPr>
          <w:noProof/>
        </w:rPr>
        <mc:AlternateContent>
          <mc:Choice Requires="wps">
            <w:drawing>
              <wp:anchor distT="0" distB="0" distL="114300" distR="114300" simplePos="0" relativeHeight="251658240" behindDoc="0" locked="0" layoutInCell="0" allowOverlap="1" wp14:anchorId="081D56EA" wp14:editId="689BF897">
                <wp:simplePos x="0" y="0"/>
                <wp:positionH relativeFrom="column">
                  <wp:posOffset>78105</wp:posOffset>
                </wp:positionH>
                <wp:positionV relativeFrom="paragraph">
                  <wp:posOffset>148590</wp:posOffset>
                </wp:positionV>
                <wp:extent cx="0" cy="6583680"/>
                <wp:effectExtent l="0" t="0" r="0" b="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38B6E04" id="Line 9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1.7pt" to="6.1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" o:allowincell="f" strokeweight="2.25pt"/>
            </w:pict>
          </mc:Fallback>
        </mc:AlternateContent>
      </w:r>
      <w:r>
        <w:rPr>
          <w:noProof/>
        </w:rPr>
        <mc:AlternateContent>
          <mc:Choice Requires="wps">
            <w:drawing>
              <wp:anchor distT="0" distB="0" distL="114300" distR="114300" simplePos="0" relativeHeight="251657216" behindDoc="0" locked="0" layoutInCell="0" allowOverlap="1" wp14:anchorId="429CB1CA" wp14:editId="105D72AB">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DB2FE5" id="Line 9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" o:allowincell="f" strokeweight="2.25pt"/>
            </w:pict>
          </mc:Fallback>
        </mc:AlternateContent>
      </w:r>
      <w:r>
        <w:rPr>
          <w:noProof/>
        </w:rPr>
        <mc:AlternateContent>
          <mc:Choice Requires="wps">
            <w:drawing>
              <wp:anchor distT="0" distB="0" distL="114300" distR="114300" simplePos="0" relativeHeight="251655168" behindDoc="0" locked="0" layoutInCell="0" allowOverlap="1" wp14:anchorId="6C04CD41" wp14:editId="0F432D3A">
                <wp:simplePos x="0" y="0"/>
                <wp:positionH relativeFrom="column">
                  <wp:posOffset>1205865</wp:posOffset>
                </wp:positionH>
                <wp:positionV relativeFrom="paragraph">
                  <wp:posOffset>-3810</wp:posOffset>
                </wp:positionV>
                <wp:extent cx="4206240" cy="0"/>
                <wp:effectExtent l="0" t="0" r="0" b="0"/>
                <wp:wrapNone/>
                <wp:docPr id="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1BCD73" id="Line 8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vW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" o:allowincell="f" strokeweight="1.5pt"/>
            </w:pict>
          </mc:Fallback>
        </mc:AlternateContent>
      </w:r>
    </w:p>
    <w:p w14:paraId="7FC369A3" w14:textId="77777777" w:rsidR="00D226FA" w:rsidRDefault="00D226FA" w:rsidP="00254D4F">
      <w:pPr>
        <w:spacing w:line="276" w:lineRule="auto"/>
        <w:jc w:val="center"/>
        <w:rPr>
          <w:sz w:val="32"/>
        </w:rPr>
      </w:pPr>
    </w:p>
    <w:p w14:paraId="06B8823D" w14:textId="77777777" w:rsidR="00580109" w:rsidRDefault="00580109" w:rsidP="00254D4F">
      <w:pPr>
        <w:spacing w:line="276" w:lineRule="auto"/>
        <w:jc w:val="center"/>
      </w:pPr>
    </w:p>
    <w:p w14:paraId="6F69008D" w14:textId="77777777" w:rsidR="00EF7D32" w:rsidRDefault="000E377D" w:rsidP="00254D4F">
      <w:pPr>
        <w:spacing w:line="276" w:lineRule="auto"/>
        <w:ind w:left="1418"/>
        <w:jc w:val="center"/>
        <w:rPr>
          <w:sz w:val="32"/>
        </w:rPr>
      </w:pPr>
      <w:r>
        <w:rPr>
          <w:sz w:val="32"/>
        </w:rPr>
        <w:t>Protocolo del Trabajo</w:t>
      </w:r>
      <w:r w:rsidR="00BE0D98">
        <w:rPr>
          <w:sz w:val="32"/>
        </w:rPr>
        <w:t>:</w:t>
      </w:r>
    </w:p>
    <w:p w14:paraId="2A470960" w14:textId="77777777" w:rsidR="00702856" w:rsidRPr="00702856" w:rsidRDefault="00EF7D32" w:rsidP="00254D4F">
      <w:pPr>
        <w:spacing w:line="276" w:lineRule="auto"/>
        <w:ind w:left="1418"/>
        <w:jc w:val="center"/>
        <w:rPr>
          <w:sz w:val="32"/>
        </w:rPr>
      </w:pPr>
      <w:r>
        <w:rPr>
          <w:sz w:val="32"/>
        </w:rPr>
        <w:t xml:space="preserve"> </w:t>
      </w:r>
      <w:r w:rsidR="0010616B">
        <w:rPr>
          <w:sz w:val="32"/>
        </w:rPr>
        <w:t>“</w:t>
      </w:r>
      <w:proofErr w:type="spellStart"/>
      <w:r w:rsidR="00CF5AFD">
        <w:rPr>
          <w:sz w:val="32"/>
        </w:rPr>
        <w:t>VarApp</w:t>
      </w:r>
      <w:r w:rsidR="00E75AC8">
        <w:rPr>
          <w:sz w:val="32"/>
        </w:rPr>
        <w:t>X</w:t>
      </w:r>
      <w:proofErr w:type="spellEnd"/>
      <w:r w:rsidR="00CF5AFD">
        <w:rPr>
          <w:sz w:val="32"/>
        </w:rPr>
        <w:t>: Aplicación móvil para registro de varamiento de mamíferos marinos</w:t>
      </w:r>
      <w:r w:rsidR="00622317">
        <w:rPr>
          <w:sz w:val="32"/>
        </w:rPr>
        <w:t>”</w:t>
      </w:r>
    </w:p>
    <w:p w14:paraId="023F6DF0" w14:textId="77777777" w:rsidR="00D226FA" w:rsidRDefault="00D226FA" w:rsidP="00254D4F">
      <w:pPr>
        <w:spacing w:line="276" w:lineRule="auto"/>
        <w:ind w:left="1418"/>
        <w:jc w:val="center"/>
        <w:rPr>
          <w:sz w:val="32"/>
        </w:rPr>
      </w:pPr>
    </w:p>
    <w:p w14:paraId="56693D4B" w14:textId="77777777" w:rsidR="00580109" w:rsidRPr="00702856" w:rsidRDefault="00580109" w:rsidP="00254D4F">
      <w:pPr>
        <w:spacing w:line="276" w:lineRule="auto"/>
        <w:ind w:left="1418"/>
        <w:jc w:val="center"/>
        <w:rPr>
          <w:sz w:val="32"/>
        </w:rPr>
      </w:pPr>
    </w:p>
    <w:p w14:paraId="1E614D6D" w14:textId="77777777" w:rsidR="00D226FA" w:rsidRDefault="00D226FA" w:rsidP="00254D4F">
      <w:pPr>
        <w:spacing w:line="276" w:lineRule="auto"/>
        <w:ind w:left="1418"/>
        <w:jc w:val="center"/>
        <w:rPr>
          <w:sz w:val="28"/>
        </w:rPr>
      </w:pPr>
    </w:p>
    <w:p w14:paraId="15E41DA6" w14:textId="77777777" w:rsidR="00D226FA" w:rsidRDefault="000E377D" w:rsidP="00254D4F">
      <w:pPr>
        <w:spacing w:line="276" w:lineRule="auto"/>
        <w:ind w:left="1418"/>
        <w:jc w:val="center"/>
        <w:rPr>
          <w:sz w:val="28"/>
        </w:rPr>
      </w:pPr>
      <w:r>
        <w:rPr>
          <w:sz w:val="28"/>
        </w:rPr>
        <w:t>Modalidad:</w:t>
      </w:r>
    </w:p>
    <w:p w14:paraId="6B5234FB" w14:textId="77777777" w:rsidR="00D226FA" w:rsidRDefault="000E377D" w:rsidP="00254D4F">
      <w:pPr>
        <w:spacing w:line="276" w:lineRule="auto"/>
        <w:ind w:left="1418"/>
        <w:jc w:val="center"/>
        <w:rPr>
          <w:sz w:val="28"/>
        </w:rPr>
      </w:pPr>
      <w:r>
        <w:rPr>
          <w:sz w:val="28"/>
        </w:rPr>
        <w:t>Trabajo Práctico Técnico</w:t>
      </w:r>
    </w:p>
    <w:p w14:paraId="4BC76C8E" w14:textId="77777777" w:rsidR="00580109" w:rsidRDefault="00580109" w:rsidP="00A40727">
      <w:pPr>
        <w:spacing w:line="276" w:lineRule="auto"/>
        <w:rPr>
          <w:sz w:val="28"/>
        </w:rPr>
      </w:pPr>
    </w:p>
    <w:p w14:paraId="3C9C68AA" w14:textId="77777777" w:rsidR="00580109" w:rsidRDefault="00580109" w:rsidP="00254D4F">
      <w:pPr>
        <w:spacing w:line="276" w:lineRule="auto"/>
        <w:ind w:left="1418"/>
        <w:jc w:val="center"/>
        <w:rPr>
          <w:sz w:val="28"/>
        </w:rPr>
      </w:pPr>
    </w:p>
    <w:p w14:paraId="57681CDF" w14:textId="77777777" w:rsidR="00D226FA" w:rsidRDefault="000E377D" w:rsidP="00254D4F">
      <w:pPr>
        <w:spacing w:line="276" w:lineRule="auto"/>
        <w:ind w:left="1418"/>
        <w:jc w:val="center"/>
        <w:rPr>
          <w:sz w:val="28"/>
        </w:rPr>
      </w:pPr>
      <w:r>
        <w:rPr>
          <w:sz w:val="28"/>
        </w:rPr>
        <w:t>Que para obtener el grado de:</w:t>
      </w:r>
    </w:p>
    <w:p w14:paraId="50286C0E" w14:textId="77777777" w:rsidR="00D226FA" w:rsidRDefault="000E377D" w:rsidP="00A40727">
      <w:pPr>
        <w:spacing w:line="276" w:lineRule="auto"/>
        <w:ind w:left="1418"/>
        <w:jc w:val="center"/>
        <w:rPr>
          <w:sz w:val="28"/>
        </w:rPr>
      </w:pPr>
      <w:r>
        <w:rPr>
          <w:sz w:val="28"/>
        </w:rPr>
        <w:t>Licenciado en Ingeniería de Software</w:t>
      </w:r>
    </w:p>
    <w:p w14:paraId="39C63525" w14:textId="77777777" w:rsidR="00580109" w:rsidRDefault="00580109" w:rsidP="00254D4F">
      <w:pPr>
        <w:spacing w:line="276" w:lineRule="auto"/>
        <w:ind w:left="1418"/>
        <w:jc w:val="center"/>
        <w:rPr>
          <w:sz w:val="28"/>
        </w:rPr>
      </w:pPr>
    </w:p>
    <w:p w14:paraId="03F1A10A" w14:textId="77777777" w:rsidR="00580109" w:rsidRDefault="00580109" w:rsidP="00254D4F">
      <w:pPr>
        <w:spacing w:line="276" w:lineRule="auto"/>
        <w:ind w:left="1418"/>
        <w:jc w:val="center"/>
        <w:rPr>
          <w:sz w:val="28"/>
        </w:rPr>
      </w:pPr>
    </w:p>
    <w:p w14:paraId="67BBB2E1" w14:textId="77777777" w:rsidR="00D226FA" w:rsidRDefault="000E377D" w:rsidP="00254D4F">
      <w:pPr>
        <w:spacing w:line="276" w:lineRule="auto"/>
        <w:ind w:left="1418"/>
        <w:jc w:val="center"/>
        <w:rPr>
          <w:sz w:val="28"/>
        </w:rPr>
      </w:pPr>
      <w:r>
        <w:rPr>
          <w:sz w:val="28"/>
        </w:rPr>
        <w:t>Presenta:</w:t>
      </w:r>
    </w:p>
    <w:p w14:paraId="26CA4F0F" w14:textId="77777777" w:rsidR="00D226FA" w:rsidRDefault="000E377D" w:rsidP="00254D4F">
      <w:pPr>
        <w:spacing w:line="276" w:lineRule="auto"/>
        <w:ind w:left="1418"/>
        <w:jc w:val="center"/>
        <w:rPr>
          <w:sz w:val="28"/>
        </w:rPr>
      </w:pPr>
      <w:r>
        <w:rPr>
          <w:sz w:val="28"/>
        </w:rPr>
        <w:t>Ángel Eduardo Domínguez Delgado</w:t>
      </w:r>
    </w:p>
    <w:p w14:paraId="3A47CCD0" w14:textId="77777777" w:rsidR="00D226FA" w:rsidRDefault="00D226FA" w:rsidP="00A40727">
      <w:pPr>
        <w:spacing w:line="276" w:lineRule="auto"/>
      </w:pPr>
    </w:p>
    <w:p w14:paraId="6F8923A6" w14:textId="77777777" w:rsidR="00A40727" w:rsidRDefault="00A40727" w:rsidP="00A40727">
      <w:pPr>
        <w:spacing w:line="276" w:lineRule="auto"/>
      </w:pPr>
    </w:p>
    <w:p w14:paraId="7B297A35" w14:textId="77777777" w:rsidR="00D226FA" w:rsidRDefault="000E377D" w:rsidP="00254D4F">
      <w:pPr>
        <w:spacing w:line="276" w:lineRule="auto"/>
        <w:ind w:left="1418"/>
        <w:jc w:val="center"/>
        <w:rPr>
          <w:sz w:val="28"/>
        </w:rPr>
      </w:pPr>
      <w:r>
        <w:rPr>
          <w:sz w:val="28"/>
        </w:rPr>
        <w:t>Directores</w:t>
      </w:r>
      <w:r w:rsidR="00D226FA">
        <w:rPr>
          <w:sz w:val="28"/>
        </w:rPr>
        <w:t>:</w:t>
      </w:r>
    </w:p>
    <w:p w14:paraId="01423A78" w14:textId="77777777" w:rsidR="000E377D" w:rsidRDefault="00CF5AFD" w:rsidP="00254D4F">
      <w:pPr>
        <w:spacing w:line="276" w:lineRule="auto"/>
        <w:ind w:left="1418"/>
        <w:jc w:val="center"/>
        <w:rPr>
          <w:sz w:val="28"/>
        </w:rPr>
      </w:pPr>
      <w:r>
        <w:rPr>
          <w:sz w:val="28"/>
        </w:rPr>
        <w:t>M.C.C. Juan Carlos Pérez Arriaga</w:t>
      </w:r>
    </w:p>
    <w:p w14:paraId="64C9C0C5" w14:textId="77777777" w:rsidR="00CF5AFD" w:rsidRDefault="00CF5AFD" w:rsidP="00254D4F">
      <w:pPr>
        <w:spacing w:line="276" w:lineRule="auto"/>
        <w:ind w:left="1418"/>
        <w:jc w:val="center"/>
        <w:rPr>
          <w:sz w:val="28"/>
        </w:rPr>
      </w:pPr>
      <w:r>
        <w:rPr>
          <w:sz w:val="28"/>
        </w:rPr>
        <w:t>Dr. Eduardo Morteo Ortiz</w:t>
      </w:r>
    </w:p>
    <w:p w14:paraId="2AF521BB" w14:textId="77777777" w:rsidR="004C4E6C" w:rsidRDefault="004C4E6C" w:rsidP="00254D4F">
      <w:pPr>
        <w:spacing w:line="276" w:lineRule="auto"/>
        <w:ind w:left="1418"/>
        <w:jc w:val="center"/>
      </w:pPr>
    </w:p>
    <w:p w14:paraId="191BD1E9" w14:textId="77777777" w:rsidR="004C4E6C" w:rsidRDefault="004C4E6C" w:rsidP="00254D4F">
      <w:pPr>
        <w:spacing w:line="276" w:lineRule="auto"/>
        <w:ind w:left="1418"/>
        <w:jc w:val="center"/>
      </w:pPr>
    </w:p>
    <w:p w14:paraId="5B509C5A" w14:textId="77777777" w:rsidR="004C4E6C" w:rsidRDefault="004C4E6C" w:rsidP="00254D4F">
      <w:pPr>
        <w:spacing w:line="276" w:lineRule="auto"/>
        <w:ind w:left="1418"/>
        <w:jc w:val="center"/>
      </w:pPr>
    </w:p>
    <w:p w14:paraId="3E8B1830" w14:textId="77777777" w:rsidR="004C4E6C" w:rsidRDefault="004C4E6C" w:rsidP="00254D4F">
      <w:pPr>
        <w:spacing w:line="276" w:lineRule="auto"/>
        <w:ind w:left="1418"/>
        <w:jc w:val="center"/>
      </w:pPr>
    </w:p>
    <w:p w14:paraId="792BCE10" w14:textId="77777777" w:rsidR="00D226FA" w:rsidRDefault="000E377D" w:rsidP="00254D4F">
      <w:pPr>
        <w:spacing w:line="276" w:lineRule="auto"/>
        <w:ind w:left="1418"/>
        <w:jc w:val="right"/>
        <w:sectPr w:rsidR="00D226FA" w:rsidSect="00AD0757">
          <w:footerReference w:type="even" r:id="rId10"/>
          <w:footerReference w:type="default" r:id="rId11"/>
          <w:pgSz w:w="12242" w:h="15842" w:code="1"/>
          <w:pgMar w:top="1418" w:right="1701" w:bottom="1418" w:left="1701" w:header="720" w:footer="720" w:gutter="0"/>
          <w:cols w:space="720"/>
        </w:sectPr>
      </w:pPr>
      <w:r>
        <w:t>Xalapa, Ver.</w:t>
      </w:r>
      <w:r w:rsidR="00D44F9A">
        <w:t xml:space="preserve"> </w:t>
      </w:r>
      <w:r w:rsidR="00482587">
        <w:t>Noviembre</w:t>
      </w:r>
      <w:r>
        <w:t xml:space="preserve"> de 2018</w:t>
      </w:r>
    </w:p>
    <w:p w14:paraId="208D39D8" w14:textId="77777777" w:rsidR="00183165" w:rsidRDefault="007770B3" w:rsidP="00254D4F">
      <w:pPr>
        <w:pStyle w:val="Ttulo"/>
        <w:spacing w:line="276" w:lineRule="auto"/>
      </w:pPr>
      <w:r>
        <w:lastRenderedPageBreak/>
        <w:t>ÍNDICE</w:t>
      </w:r>
    </w:p>
    <w:p w14:paraId="64F0DB06" w14:textId="77777777" w:rsidR="00183165" w:rsidRDefault="00183165" w:rsidP="00254D4F">
      <w:pPr>
        <w:spacing w:line="276" w:lineRule="auto"/>
        <w:jc w:val="center"/>
        <w:rPr>
          <w:sz w:val="28"/>
        </w:rPr>
      </w:pPr>
    </w:p>
    <w:p w14:paraId="070F60EE" w14:textId="77777777" w:rsidR="000355C1" w:rsidRDefault="000355C1" w:rsidP="00254D4F">
      <w:pPr>
        <w:spacing w:line="276" w:lineRule="auto"/>
        <w:jc w:val="center"/>
        <w:rPr>
          <w:sz w:val="28"/>
        </w:rPr>
      </w:pPr>
    </w:p>
    <w:sdt>
      <w:sdtPr>
        <w:rPr>
          <w:rFonts w:ascii="Arial" w:eastAsia="Times New Roman" w:hAnsi="Arial" w:cs="Times New Roman"/>
          <w:b w:val="0"/>
          <w:bCs w:val="0"/>
          <w:color w:val="auto"/>
          <w:sz w:val="24"/>
          <w:szCs w:val="20"/>
          <w:lang w:val="es-MX" w:eastAsia="es-ES"/>
        </w:rPr>
        <w:id w:val="-1247262531"/>
        <w:docPartObj>
          <w:docPartGallery w:val="Table of Contents"/>
          <w:docPartUnique/>
        </w:docPartObj>
      </w:sdtPr>
      <w:sdtEndPr>
        <w:rPr>
          <w:noProof/>
          <w:lang w:val="es-ES"/>
        </w:rPr>
      </w:sdtEndPr>
      <w:sdtContent>
        <w:p w14:paraId="74064594" w14:textId="77777777" w:rsidR="00A04A2A" w:rsidRDefault="00A04A2A" w:rsidP="00254D4F">
          <w:pPr>
            <w:pStyle w:val="Encabezadodetabladecontenido"/>
          </w:pPr>
        </w:p>
        <w:p w14:paraId="2FA824AB" w14:textId="77777777" w:rsidR="00A25DDA" w:rsidRDefault="00A04A2A">
          <w:pPr>
            <w:pStyle w:val="TDC1"/>
            <w:tabs>
              <w:tab w:val="left" w:pos="480"/>
              <w:tab w:val="right" w:leader="dot" w:pos="8830"/>
            </w:tabs>
            <w:rPr>
              <w:rFonts w:eastAsiaTheme="minorEastAsia" w:cstheme="minorBidi"/>
              <w:b w:val="0"/>
              <w:bCs w:val="0"/>
              <w:i w:val="0"/>
              <w:iCs w:val="0"/>
              <w:noProof/>
              <w:lang w:val="en-US" w:eastAsia="en-US"/>
            </w:rPr>
          </w:pPr>
          <w:r>
            <w:rPr>
              <w:b w:val="0"/>
              <w:bCs w:val="0"/>
            </w:rPr>
            <w:fldChar w:fldCharType="begin"/>
          </w:r>
          <w:r>
            <w:instrText xml:space="preserve"> TOC \o "1-3" \h \z \u </w:instrText>
          </w:r>
          <w:r>
            <w:rPr>
              <w:b w:val="0"/>
              <w:bCs w:val="0"/>
            </w:rPr>
            <w:fldChar w:fldCharType="separate"/>
          </w:r>
          <w:hyperlink w:anchor="_Toc528744905" w:history="1">
            <w:r w:rsidR="00A25DDA" w:rsidRPr="00284A9C">
              <w:rPr>
                <w:rStyle w:val="Hipervnculo"/>
                <w:noProof/>
              </w:rPr>
              <w:t>1</w:t>
            </w:r>
            <w:r w:rsidR="00A25DDA">
              <w:rPr>
                <w:rFonts w:eastAsiaTheme="minorEastAsia" w:cstheme="minorBidi"/>
                <w:b w:val="0"/>
                <w:bCs w:val="0"/>
                <w:i w:val="0"/>
                <w:iCs w:val="0"/>
                <w:noProof/>
                <w:lang w:val="en-US" w:eastAsia="en-US"/>
              </w:rPr>
              <w:tab/>
            </w:r>
            <w:r w:rsidR="00A25DDA" w:rsidRPr="00284A9C">
              <w:rPr>
                <w:rStyle w:val="Hipervnculo"/>
                <w:noProof/>
              </w:rPr>
              <w:t>Antecedentes</w:t>
            </w:r>
            <w:r w:rsidR="00A25DDA">
              <w:rPr>
                <w:noProof/>
                <w:webHidden/>
              </w:rPr>
              <w:tab/>
            </w:r>
            <w:r w:rsidR="00A25DDA">
              <w:rPr>
                <w:noProof/>
                <w:webHidden/>
              </w:rPr>
              <w:fldChar w:fldCharType="begin"/>
            </w:r>
            <w:r w:rsidR="00A25DDA">
              <w:rPr>
                <w:noProof/>
                <w:webHidden/>
              </w:rPr>
              <w:instrText xml:space="preserve"> PAGEREF _Toc528744905 \h </w:instrText>
            </w:r>
            <w:r w:rsidR="00A25DDA">
              <w:rPr>
                <w:noProof/>
                <w:webHidden/>
              </w:rPr>
            </w:r>
            <w:r w:rsidR="00A25DDA">
              <w:rPr>
                <w:noProof/>
                <w:webHidden/>
              </w:rPr>
              <w:fldChar w:fldCharType="separate"/>
            </w:r>
            <w:r w:rsidR="00A25DDA">
              <w:rPr>
                <w:noProof/>
                <w:webHidden/>
              </w:rPr>
              <w:t>2</w:t>
            </w:r>
            <w:r w:rsidR="00A25DDA">
              <w:rPr>
                <w:noProof/>
                <w:webHidden/>
              </w:rPr>
              <w:fldChar w:fldCharType="end"/>
            </w:r>
          </w:hyperlink>
        </w:p>
        <w:p w14:paraId="60938F28" w14:textId="77777777" w:rsidR="00A25DDA" w:rsidRDefault="00DF328E">
          <w:pPr>
            <w:pStyle w:val="TDC1"/>
            <w:tabs>
              <w:tab w:val="left" w:pos="480"/>
              <w:tab w:val="right" w:leader="dot" w:pos="8830"/>
            </w:tabs>
            <w:rPr>
              <w:rFonts w:eastAsiaTheme="minorEastAsia" w:cstheme="minorBidi"/>
              <w:b w:val="0"/>
              <w:bCs w:val="0"/>
              <w:i w:val="0"/>
              <w:iCs w:val="0"/>
              <w:noProof/>
              <w:lang w:val="en-US" w:eastAsia="en-US"/>
            </w:rPr>
          </w:pPr>
          <w:hyperlink w:anchor="_Toc528744906" w:history="1">
            <w:r w:rsidR="00A25DDA" w:rsidRPr="00284A9C">
              <w:rPr>
                <w:rStyle w:val="Hipervnculo"/>
                <w:noProof/>
              </w:rPr>
              <w:t>2</w:t>
            </w:r>
            <w:r w:rsidR="00A25DDA">
              <w:rPr>
                <w:rFonts w:eastAsiaTheme="minorEastAsia" w:cstheme="minorBidi"/>
                <w:b w:val="0"/>
                <w:bCs w:val="0"/>
                <w:i w:val="0"/>
                <w:iCs w:val="0"/>
                <w:noProof/>
                <w:lang w:val="en-US" w:eastAsia="en-US"/>
              </w:rPr>
              <w:tab/>
            </w:r>
            <w:r w:rsidR="00A25DDA" w:rsidRPr="00284A9C">
              <w:rPr>
                <w:rStyle w:val="Hipervnculo"/>
                <w:noProof/>
              </w:rPr>
              <w:t>Planteamiento o Definición del Problema</w:t>
            </w:r>
            <w:r w:rsidR="00A25DDA">
              <w:rPr>
                <w:noProof/>
                <w:webHidden/>
              </w:rPr>
              <w:tab/>
            </w:r>
            <w:r w:rsidR="00A25DDA">
              <w:rPr>
                <w:noProof/>
                <w:webHidden/>
              </w:rPr>
              <w:fldChar w:fldCharType="begin"/>
            </w:r>
            <w:r w:rsidR="00A25DDA">
              <w:rPr>
                <w:noProof/>
                <w:webHidden/>
              </w:rPr>
              <w:instrText xml:space="preserve"> PAGEREF _Toc528744906 \h </w:instrText>
            </w:r>
            <w:r w:rsidR="00A25DDA">
              <w:rPr>
                <w:noProof/>
                <w:webHidden/>
              </w:rPr>
            </w:r>
            <w:r w:rsidR="00A25DDA">
              <w:rPr>
                <w:noProof/>
                <w:webHidden/>
              </w:rPr>
              <w:fldChar w:fldCharType="separate"/>
            </w:r>
            <w:r w:rsidR="00A25DDA">
              <w:rPr>
                <w:noProof/>
                <w:webHidden/>
              </w:rPr>
              <w:t>3</w:t>
            </w:r>
            <w:r w:rsidR="00A25DDA">
              <w:rPr>
                <w:noProof/>
                <w:webHidden/>
              </w:rPr>
              <w:fldChar w:fldCharType="end"/>
            </w:r>
          </w:hyperlink>
        </w:p>
        <w:p w14:paraId="17E7E5F9" w14:textId="77777777" w:rsidR="00A25DDA" w:rsidRDefault="00DF328E">
          <w:pPr>
            <w:pStyle w:val="TDC1"/>
            <w:tabs>
              <w:tab w:val="left" w:pos="480"/>
              <w:tab w:val="right" w:leader="dot" w:pos="8830"/>
            </w:tabs>
            <w:rPr>
              <w:rFonts w:eastAsiaTheme="minorEastAsia" w:cstheme="minorBidi"/>
              <w:b w:val="0"/>
              <w:bCs w:val="0"/>
              <w:i w:val="0"/>
              <w:iCs w:val="0"/>
              <w:noProof/>
              <w:lang w:val="en-US" w:eastAsia="en-US"/>
            </w:rPr>
          </w:pPr>
          <w:hyperlink w:anchor="_Toc528744907" w:history="1">
            <w:r w:rsidR="00A25DDA" w:rsidRPr="00284A9C">
              <w:rPr>
                <w:rStyle w:val="Hipervnculo"/>
                <w:noProof/>
              </w:rPr>
              <w:t>3</w:t>
            </w:r>
            <w:r w:rsidR="00A25DDA">
              <w:rPr>
                <w:rFonts w:eastAsiaTheme="minorEastAsia" w:cstheme="minorBidi"/>
                <w:b w:val="0"/>
                <w:bCs w:val="0"/>
                <w:i w:val="0"/>
                <w:iCs w:val="0"/>
                <w:noProof/>
                <w:lang w:val="en-US" w:eastAsia="en-US"/>
              </w:rPr>
              <w:tab/>
            </w:r>
            <w:r w:rsidR="00A25DDA" w:rsidRPr="00284A9C">
              <w:rPr>
                <w:rStyle w:val="Hipervnculo"/>
                <w:noProof/>
              </w:rPr>
              <w:t>Objetivos</w:t>
            </w:r>
            <w:r w:rsidR="00A25DDA">
              <w:rPr>
                <w:noProof/>
                <w:webHidden/>
              </w:rPr>
              <w:tab/>
            </w:r>
            <w:r w:rsidR="00A25DDA">
              <w:rPr>
                <w:noProof/>
                <w:webHidden/>
              </w:rPr>
              <w:fldChar w:fldCharType="begin"/>
            </w:r>
            <w:r w:rsidR="00A25DDA">
              <w:rPr>
                <w:noProof/>
                <w:webHidden/>
              </w:rPr>
              <w:instrText xml:space="preserve"> PAGEREF _Toc528744907 \h </w:instrText>
            </w:r>
            <w:r w:rsidR="00A25DDA">
              <w:rPr>
                <w:noProof/>
                <w:webHidden/>
              </w:rPr>
            </w:r>
            <w:r w:rsidR="00A25DDA">
              <w:rPr>
                <w:noProof/>
                <w:webHidden/>
              </w:rPr>
              <w:fldChar w:fldCharType="separate"/>
            </w:r>
            <w:r w:rsidR="00A25DDA">
              <w:rPr>
                <w:noProof/>
                <w:webHidden/>
              </w:rPr>
              <w:t>4</w:t>
            </w:r>
            <w:r w:rsidR="00A25DDA">
              <w:rPr>
                <w:noProof/>
                <w:webHidden/>
              </w:rPr>
              <w:fldChar w:fldCharType="end"/>
            </w:r>
          </w:hyperlink>
        </w:p>
        <w:p w14:paraId="366E3F46" w14:textId="77777777" w:rsidR="00A25DDA" w:rsidRDefault="00DF328E">
          <w:pPr>
            <w:pStyle w:val="TDC1"/>
            <w:tabs>
              <w:tab w:val="left" w:pos="480"/>
              <w:tab w:val="right" w:leader="dot" w:pos="8830"/>
            </w:tabs>
            <w:rPr>
              <w:rFonts w:eastAsiaTheme="minorEastAsia" w:cstheme="minorBidi"/>
              <w:b w:val="0"/>
              <w:bCs w:val="0"/>
              <w:i w:val="0"/>
              <w:iCs w:val="0"/>
              <w:noProof/>
              <w:lang w:val="en-US" w:eastAsia="en-US"/>
            </w:rPr>
          </w:pPr>
          <w:hyperlink w:anchor="_Toc528744908" w:history="1">
            <w:r w:rsidR="00A25DDA" w:rsidRPr="00284A9C">
              <w:rPr>
                <w:rStyle w:val="Hipervnculo"/>
                <w:noProof/>
              </w:rPr>
              <w:t>4</w:t>
            </w:r>
            <w:r w:rsidR="00A25DDA">
              <w:rPr>
                <w:rFonts w:eastAsiaTheme="minorEastAsia" w:cstheme="minorBidi"/>
                <w:b w:val="0"/>
                <w:bCs w:val="0"/>
                <w:i w:val="0"/>
                <w:iCs w:val="0"/>
                <w:noProof/>
                <w:lang w:val="en-US" w:eastAsia="en-US"/>
              </w:rPr>
              <w:tab/>
            </w:r>
            <w:r w:rsidR="00A25DDA" w:rsidRPr="00284A9C">
              <w:rPr>
                <w:rStyle w:val="Hipervnculo"/>
                <w:noProof/>
              </w:rPr>
              <w:t>Justificación</w:t>
            </w:r>
            <w:r w:rsidR="00A25DDA">
              <w:rPr>
                <w:noProof/>
                <w:webHidden/>
              </w:rPr>
              <w:tab/>
            </w:r>
            <w:r w:rsidR="00A25DDA">
              <w:rPr>
                <w:noProof/>
                <w:webHidden/>
              </w:rPr>
              <w:fldChar w:fldCharType="begin"/>
            </w:r>
            <w:r w:rsidR="00A25DDA">
              <w:rPr>
                <w:noProof/>
                <w:webHidden/>
              </w:rPr>
              <w:instrText xml:space="preserve"> PAGEREF _Toc528744908 \h </w:instrText>
            </w:r>
            <w:r w:rsidR="00A25DDA">
              <w:rPr>
                <w:noProof/>
                <w:webHidden/>
              </w:rPr>
            </w:r>
            <w:r w:rsidR="00A25DDA">
              <w:rPr>
                <w:noProof/>
                <w:webHidden/>
              </w:rPr>
              <w:fldChar w:fldCharType="separate"/>
            </w:r>
            <w:r w:rsidR="00A25DDA">
              <w:rPr>
                <w:noProof/>
                <w:webHidden/>
              </w:rPr>
              <w:t>5</w:t>
            </w:r>
            <w:r w:rsidR="00A25DDA">
              <w:rPr>
                <w:noProof/>
                <w:webHidden/>
              </w:rPr>
              <w:fldChar w:fldCharType="end"/>
            </w:r>
          </w:hyperlink>
        </w:p>
        <w:p w14:paraId="3E7E34A6" w14:textId="77777777" w:rsidR="00A25DDA" w:rsidRDefault="00DF328E">
          <w:pPr>
            <w:pStyle w:val="TDC1"/>
            <w:tabs>
              <w:tab w:val="left" w:pos="480"/>
              <w:tab w:val="right" w:leader="dot" w:pos="8830"/>
            </w:tabs>
            <w:rPr>
              <w:rFonts w:eastAsiaTheme="minorEastAsia" w:cstheme="minorBidi"/>
              <w:b w:val="0"/>
              <w:bCs w:val="0"/>
              <w:i w:val="0"/>
              <w:iCs w:val="0"/>
              <w:noProof/>
              <w:lang w:val="en-US" w:eastAsia="en-US"/>
            </w:rPr>
          </w:pPr>
          <w:hyperlink w:anchor="_Toc528744909" w:history="1">
            <w:r w:rsidR="00A25DDA" w:rsidRPr="00284A9C">
              <w:rPr>
                <w:rStyle w:val="Hipervnculo"/>
                <w:noProof/>
              </w:rPr>
              <w:t>5</w:t>
            </w:r>
            <w:r w:rsidR="00A25DDA">
              <w:rPr>
                <w:rFonts w:eastAsiaTheme="minorEastAsia" w:cstheme="minorBidi"/>
                <w:b w:val="0"/>
                <w:bCs w:val="0"/>
                <w:i w:val="0"/>
                <w:iCs w:val="0"/>
                <w:noProof/>
                <w:lang w:val="en-US" w:eastAsia="en-US"/>
              </w:rPr>
              <w:tab/>
            </w:r>
            <w:r w:rsidR="00A25DDA" w:rsidRPr="00284A9C">
              <w:rPr>
                <w:rStyle w:val="Hipervnculo"/>
                <w:noProof/>
              </w:rPr>
              <w:t>Alcances y Limitaciones</w:t>
            </w:r>
            <w:r w:rsidR="00A25DDA">
              <w:rPr>
                <w:noProof/>
                <w:webHidden/>
              </w:rPr>
              <w:tab/>
            </w:r>
            <w:r w:rsidR="00A25DDA">
              <w:rPr>
                <w:noProof/>
                <w:webHidden/>
              </w:rPr>
              <w:fldChar w:fldCharType="begin"/>
            </w:r>
            <w:r w:rsidR="00A25DDA">
              <w:rPr>
                <w:noProof/>
                <w:webHidden/>
              </w:rPr>
              <w:instrText xml:space="preserve"> PAGEREF _Toc528744909 \h </w:instrText>
            </w:r>
            <w:r w:rsidR="00A25DDA">
              <w:rPr>
                <w:noProof/>
                <w:webHidden/>
              </w:rPr>
            </w:r>
            <w:r w:rsidR="00A25DDA">
              <w:rPr>
                <w:noProof/>
                <w:webHidden/>
              </w:rPr>
              <w:fldChar w:fldCharType="separate"/>
            </w:r>
            <w:r w:rsidR="00A25DDA">
              <w:rPr>
                <w:noProof/>
                <w:webHidden/>
              </w:rPr>
              <w:t>5</w:t>
            </w:r>
            <w:r w:rsidR="00A25DDA">
              <w:rPr>
                <w:noProof/>
                <w:webHidden/>
              </w:rPr>
              <w:fldChar w:fldCharType="end"/>
            </w:r>
          </w:hyperlink>
        </w:p>
        <w:p w14:paraId="0AB6A471" w14:textId="77777777" w:rsidR="00A25DDA" w:rsidRDefault="00DF328E">
          <w:pPr>
            <w:pStyle w:val="TDC1"/>
            <w:tabs>
              <w:tab w:val="left" w:pos="480"/>
              <w:tab w:val="right" w:leader="dot" w:pos="8830"/>
            </w:tabs>
            <w:rPr>
              <w:rFonts w:eastAsiaTheme="minorEastAsia" w:cstheme="minorBidi"/>
              <w:b w:val="0"/>
              <w:bCs w:val="0"/>
              <w:i w:val="0"/>
              <w:iCs w:val="0"/>
              <w:noProof/>
              <w:lang w:val="en-US" w:eastAsia="en-US"/>
            </w:rPr>
          </w:pPr>
          <w:hyperlink w:anchor="_Toc528744910" w:history="1">
            <w:r w:rsidR="00A25DDA" w:rsidRPr="00284A9C">
              <w:rPr>
                <w:rStyle w:val="Hipervnculo"/>
                <w:noProof/>
              </w:rPr>
              <w:t>6</w:t>
            </w:r>
            <w:r w:rsidR="00A25DDA">
              <w:rPr>
                <w:rFonts w:eastAsiaTheme="minorEastAsia" w:cstheme="minorBidi"/>
                <w:b w:val="0"/>
                <w:bCs w:val="0"/>
                <w:i w:val="0"/>
                <w:iCs w:val="0"/>
                <w:noProof/>
                <w:lang w:val="en-US" w:eastAsia="en-US"/>
              </w:rPr>
              <w:tab/>
            </w:r>
            <w:r w:rsidR="00A25DDA" w:rsidRPr="00284A9C">
              <w:rPr>
                <w:rStyle w:val="Hipervnculo"/>
                <w:noProof/>
              </w:rPr>
              <w:t>Marco Contextual</w:t>
            </w:r>
            <w:r w:rsidR="00A25DDA">
              <w:rPr>
                <w:noProof/>
                <w:webHidden/>
              </w:rPr>
              <w:tab/>
            </w:r>
            <w:r w:rsidR="00A25DDA">
              <w:rPr>
                <w:noProof/>
                <w:webHidden/>
              </w:rPr>
              <w:fldChar w:fldCharType="begin"/>
            </w:r>
            <w:r w:rsidR="00A25DDA">
              <w:rPr>
                <w:noProof/>
                <w:webHidden/>
              </w:rPr>
              <w:instrText xml:space="preserve"> PAGEREF _Toc528744910 \h </w:instrText>
            </w:r>
            <w:r w:rsidR="00A25DDA">
              <w:rPr>
                <w:noProof/>
                <w:webHidden/>
              </w:rPr>
            </w:r>
            <w:r w:rsidR="00A25DDA">
              <w:rPr>
                <w:noProof/>
                <w:webHidden/>
              </w:rPr>
              <w:fldChar w:fldCharType="separate"/>
            </w:r>
            <w:r w:rsidR="00A25DDA">
              <w:rPr>
                <w:noProof/>
                <w:webHidden/>
              </w:rPr>
              <w:t>6</w:t>
            </w:r>
            <w:r w:rsidR="00A25DDA">
              <w:rPr>
                <w:noProof/>
                <w:webHidden/>
              </w:rPr>
              <w:fldChar w:fldCharType="end"/>
            </w:r>
          </w:hyperlink>
        </w:p>
        <w:p w14:paraId="1BCF3841" w14:textId="77777777" w:rsidR="00A25DDA" w:rsidRDefault="00DF328E">
          <w:pPr>
            <w:pStyle w:val="TDC1"/>
            <w:tabs>
              <w:tab w:val="left" w:pos="480"/>
              <w:tab w:val="right" w:leader="dot" w:pos="8830"/>
            </w:tabs>
            <w:rPr>
              <w:rFonts w:eastAsiaTheme="minorEastAsia" w:cstheme="minorBidi"/>
              <w:b w:val="0"/>
              <w:bCs w:val="0"/>
              <w:i w:val="0"/>
              <w:iCs w:val="0"/>
              <w:noProof/>
              <w:lang w:val="en-US" w:eastAsia="en-US"/>
            </w:rPr>
          </w:pPr>
          <w:hyperlink w:anchor="_Toc528744911" w:history="1">
            <w:r w:rsidR="00A25DDA" w:rsidRPr="00284A9C">
              <w:rPr>
                <w:rStyle w:val="Hipervnculo"/>
                <w:noProof/>
              </w:rPr>
              <w:t>7</w:t>
            </w:r>
            <w:r w:rsidR="00A25DDA">
              <w:rPr>
                <w:rFonts w:eastAsiaTheme="minorEastAsia" w:cstheme="minorBidi"/>
                <w:b w:val="0"/>
                <w:bCs w:val="0"/>
                <w:i w:val="0"/>
                <w:iCs w:val="0"/>
                <w:noProof/>
                <w:lang w:val="en-US" w:eastAsia="en-US"/>
              </w:rPr>
              <w:tab/>
            </w:r>
            <w:r w:rsidR="00A25DDA" w:rsidRPr="00284A9C">
              <w:rPr>
                <w:rStyle w:val="Hipervnculo"/>
                <w:noProof/>
              </w:rPr>
              <w:t>Método</w:t>
            </w:r>
            <w:r w:rsidR="00A25DDA">
              <w:rPr>
                <w:noProof/>
                <w:webHidden/>
              </w:rPr>
              <w:tab/>
            </w:r>
            <w:r w:rsidR="00A25DDA">
              <w:rPr>
                <w:noProof/>
                <w:webHidden/>
              </w:rPr>
              <w:fldChar w:fldCharType="begin"/>
            </w:r>
            <w:r w:rsidR="00A25DDA">
              <w:rPr>
                <w:noProof/>
                <w:webHidden/>
              </w:rPr>
              <w:instrText xml:space="preserve"> PAGEREF _Toc528744911 \h </w:instrText>
            </w:r>
            <w:r w:rsidR="00A25DDA">
              <w:rPr>
                <w:noProof/>
                <w:webHidden/>
              </w:rPr>
            </w:r>
            <w:r w:rsidR="00A25DDA">
              <w:rPr>
                <w:noProof/>
                <w:webHidden/>
              </w:rPr>
              <w:fldChar w:fldCharType="separate"/>
            </w:r>
            <w:r w:rsidR="00A25DDA">
              <w:rPr>
                <w:noProof/>
                <w:webHidden/>
              </w:rPr>
              <w:t>6</w:t>
            </w:r>
            <w:r w:rsidR="00A25DDA">
              <w:rPr>
                <w:noProof/>
                <w:webHidden/>
              </w:rPr>
              <w:fldChar w:fldCharType="end"/>
            </w:r>
          </w:hyperlink>
        </w:p>
        <w:p w14:paraId="77ADC7BD" w14:textId="77777777" w:rsidR="00A25DDA" w:rsidRDefault="00DF328E">
          <w:pPr>
            <w:pStyle w:val="TDC1"/>
            <w:tabs>
              <w:tab w:val="left" w:pos="480"/>
              <w:tab w:val="right" w:leader="dot" w:pos="8830"/>
            </w:tabs>
            <w:rPr>
              <w:rFonts w:eastAsiaTheme="minorEastAsia" w:cstheme="minorBidi"/>
              <w:b w:val="0"/>
              <w:bCs w:val="0"/>
              <w:i w:val="0"/>
              <w:iCs w:val="0"/>
              <w:noProof/>
              <w:lang w:val="en-US" w:eastAsia="en-US"/>
            </w:rPr>
          </w:pPr>
          <w:hyperlink w:anchor="_Toc528744912" w:history="1">
            <w:r w:rsidR="00A25DDA" w:rsidRPr="00284A9C">
              <w:rPr>
                <w:rStyle w:val="Hipervnculo"/>
                <w:noProof/>
              </w:rPr>
              <w:t>8</w:t>
            </w:r>
            <w:r w:rsidR="00A25DDA">
              <w:rPr>
                <w:rFonts w:eastAsiaTheme="minorEastAsia" w:cstheme="minorBidi"/>
                <w:b w:val="0"/>
                <w:bCs w:val="0"/>
                <w:i w:val="0"/>
                <w:iCs w:val="0"/>
                <w:noProof/>
                <w:lang w:val="en-US" w:eastAsia="en-US"/>
              </w:rPr>
              <w:tab/>
            </w:r>
            <w:r w:rsidR="00A25DDA" w:rsidRPr="00284A9C">
              <w:rPr>
                <w:rStyle w:val="Hipervnculo"/>
                <w:noProof/>
              </w:rPr>
              <w:t>Contenido del trabajo de investigación (índice tentativo o estructura del trabajo)</w:t>
            </w:r>
            <w:r w:rsidR="00A25DDA">
              <w:rPr>
                <w:noProof/>
                <w:webHidden/>
              </w:rPr>
              <w:tab/>
            </w:r>
            <w:r w:rsidR="00A25DDA">
              <w:rPr>
                <w:noProof/>
                <w:webHidden/>
              </w:rPr>
              <w:fldChar w:fldCharType="begin"/>
            </w:r>
            <w:r w:rsidR="00A25DDA">
              <w:rPr>
                <w:noProof/>
                <w:webHidden/>
              </w:rPr>
              <w:instrText xml:space="preserve"> PAGEREF _Toc528744912 \h </w:instrText>
            </w:r>
            <w:r w:rsidR="00A25DDA">
              <w:rPr>
                <w:noProof/>
                <w:webHidden/>
              </w:rPr>
            </w:r>
            <w:r w:rsidR="00A25DDA">
              <w:rPr>
                <w:noProof/>
                <w:webHidden/>
              </w:rPr>
              <w:fldChar w:fldCharType="separate"/>
            </w:r>
            <w:r w:rsidR="00A25DDA">
              <w:rPr>
                <w:noProof/>
                <w:webHidden/>
              </w:rPr>
              <w:t>7</w:t>
            </w:r>
            <w:r w:rsidR="00A25DDA">
              <w:rPr>
                <w:noProof/>
                <w:webHidden/>
              </w:rPr>
              <w:fldChar w:fldCharType="end"/>
            </w:r>
          </w:hyperlink>
        </w:p>
        <w:p w14:paraId="60D48B5A" w14:textId="77777777" w:rsidR="00A25DDA" w:rsidRDefault="00DF328E">
          <w:pPr>
            <w:pStyle w:val="TDC1"/>
            <w:tabs>
              <w:tab w:val="left" w:pos="480"/>
              <w:tab w:val="right" w:leader="dot" w:pos="8830"/>
            </w:tabs>
            <w:rPr>
              <w:rFonts w:eastAsiaTheme="minorEastAsia" w:cstheme="minorBidi"/>
              <w:b w:val="0"/>
              <w:bCs w:val="0"/>
              <w:i w:val="0"/>
              <w:iCs w:val="0"/>
              <w:noProof/>
              <w:lang w:val="en-US" w:eastAsia="en-US"/>
            </w:rPr>
          </w:pPr>
          <w:hyperlink w:anchor="_Toc528744913" w:history="1">
            <w:r w:rsidR="00A25DDA" w:rsidRPr="00284A9C">
              <w:rPr>
                <w:rStyle w:val="Hipervnculo"/>
                <w:noProof/>
              </w:rPr>
              <w:t>9</w:t>
            </w:r>
            <w:r w:rsidR="00A25DDA">
              <w:rPr>
                <w:rFonts w:eastAsiaTheme="minorEastAsia" w:cstheme="minorBidi"/>
                <w:b w:val="0"/>
                <w:bCs w:val="0"/>
                <w:i w:val="0"/>
                <w:iCs w:val="0"/>
                <w:noProof/>
                <w:lang w:val="en-US" w:eastAsia="en-US"/>
              </w:rPr>
              <w:tab/>
            </w:r>
            <w:r w:rsidR="00A25DDA" w:rsidRPr="00284A9C">
              <w:rPr>
                <w:rStyle w:val="Hipervnculo"/>
                <w:noProof/>
              </w:rPr>
              <w:t>Cronograma</w:t>
            </w:r>
            <w:r w:rsidR="00A25DDA">
              <w:rPr>
                <w:noProof/>
                <w:webHidden/>
              </w:rPr>
              <w:tab/>
            </w:r>
            <w:r w:rsidR="00A25DDA">
              <w:rPr>
                <w:noProof/>
                <w:webHidden/>
              </w:rPr>
              <w:fldChar w:fldCharType="begin"/>
            </w:r>
            <w:r w:rsidR="00A25DDA">
              <w:rPr>
                <w:noProof/>
                <w:webHidden/>
              </w:rPr>
              <w:instrText xml:space="preserve"> PAGEREF _Toc528744913 \h </w:instrText>
            </w:r>
            <w:r w:rsidR="00A25DDA">
              <w:rPr>
                <w:noProof/>
                <w:webHidden/>
              </w:rPr>
            </w:r>
            <w:r w:rsidR="00A25DDA">
              <w:rPr>
                <w:noProof/>
                <w:webHidden/>
              </w:rPr>
              <w:fldChar w:fldCharType="separate"/>
            </w:r>
            <w:r w:rsidR="00A25DDA">
              <w:rPr>
                <w:noProof/>
                <w:webHidden/>
              </w:rPr>
              <w:t>9</w:t>
            </w:r>
            <w:r w:rsidR="00A25DDA">
              <w:rPr>
                <w:noProof/>
                <w:webHidden/>
              </w:rPr>
              <w:fldChar w:fldCharType="end"/>
            </w:r>
          </w:hyperlink>
        </w:p>
        <w:p w14:paraId="54F2F8E6" w14:textId="77777777" w:rsidR="00A25DDA" w:rsidRDefault="00DF328E">
          <w:pPr>
            <w:pStyle w:val="TDC1"/>
            <w:tabs>
              <w:tab w:val="left" w:pos="720"/>
              <w:tab w:val="right" w:leader="dot" w:pos="8830"/>
            </w:tabs>
            <w:rPr>
              <w:rFonts w:eastAsiaTheme="minorEastAsia" w:cstheme="minorBidi"/>
              <w:b w:val="0"/>
              <w:bCs w:val="0"/>
              <w:i w:val="0"/>
              <w:iCs w:val="0"/>
              <w:noProof/>
              <w:lang w:val="en-US" w:eastAsia="en-US"/>
            </w:rPr>
          </w:pPr>
          <w:hyperlink w:anchor="_Toc528744914" w:history="1">
            <w:r w:rsidR="00A25DDA" w:rsidRPr="00284A9C">
              <w:rPr>
                <w:rStyle w:val="Hipervnculo"/>
                <w:noProof/>
              </w:rPr>
              <w:t>10</w:t>
            </w:r>
            <w:r w:rsidR="00A25DDA">
              <w:rPr>
                <w:rFonts w:eastAsiaTheme="minorEastAsia" w:cstheme="minorBidi"/>
                <w:b w:val="0"/>
                <w:bCs w:val="0"/>
                <w:i w:val="0"/>
                <w:iCs w:val="0"/>
                <w:noProof/>
                <w:lang w:val="en-US" w:eastAsia="en-US"/>
              </w:rPr>
              <w:tab/>
            </w:r>
            <w:r w:rsidR="00A25DDA" w:rsidRPr="00284A9C">
              <w:rPr>
                <w:rStyle w:val="Hipervnculo"/>
                <w:noProof/>
              </w:rPr>
              <w:t>Referencias</w:t>
            </w:r>
            <w:r w:rsidR="00A25DDA">
              <w:rPr>
                <w:noProof/>
                <w:webHidden/>
              </w:rPr>
              <w:tab/>
            </w:r>
            <w:r w:rsidR="00A25DDA">
              <w:rPr>
                <w:noProof/>
                <w:webHidden/>
              </w:rPr>
              <w:fldChar w:fldCharType="begin"/>
            </w:r>
            <w:r w:rsidR="00A25DDA">
              <w:rPr>
                <w:noProof/>
                <w:webHidden/>
              </w:rPr>
              <w:instrText xml:space="preserve"> PAGEREF _Toc528744914 \h </w:instrText>
            </w:r>
            <w:r w:rsidR="00A25DDA">
              <w:rPr>
                <w:noProof/>
                <w:webHidden/>
              </w:rPr>
            </w:r>
            <w:r w:rsidR="00A25DDA">
              <w:rPr>
                <w:noProof/>
                <w:webHidden/>
              </w:rPr>
              <w:fldChar w:fldCharType="separate"/>
            </w:r>
            <w:r w:rsidR="00A25DDA">
              <w:rPr>
                <w:noProof/>
                <w:webHidden/>
              </w:rPr>
              <w:t>10</w:t>
            </w:r>
            <w:r w:rsidR="00A25DDA">
              <w:rPr>
                <w:noProof/>
                <w:webHidden/>
              </w:rPr>
              <w:fldChar w:fldCharType="end"/>
            </w:r>
          </w:hyperlink>
        </w:p>
        <w:p w14:paraId="08437D67" w14:textId="77777777" w:rsidR="00A04A2A" w:rsidRDefault="00A04A2A" w:rsidP="00254D4F">
          <w:pPr>
            <w:spacing w:line="276" w:lineRule="auto"/>
          </w:pPr>
          <w:r>
            <w:rPr>
              <w:b/>
              <w:bCs/>
              <w:noProof/>
            </w:rPr>
            <w:fldChar w:fldCharType="end"/>
          </w:r>
        </w:p>
      </w:sdtContent>
    </w:sdt>
    <w:p w14:paraId="202E96D6" w14:textId="77777777" w:rsidR="000355C1" w:rsidRDefault="000355C1" w:rsidP="00254D4F">
      <w:pPr>
        <w:spacing w:line="276" w:lineRule="auto"/>
        <w:rPr>
          <w:rFonts w:cs="Arial"/>
          <w:sz w:val="20"/>
          <w:szCs w:val="24"/>
        </w:rPr>
      </w:pPr>
    </w:p>
    <w:p w14:paraId="365D4EFC" w14:textId="77777777" w:rsidR="001F2215" w:rsidRDefault="001F2215" w:rsidP="00254D4F">
      <w:pPr>
        <w:spacing w:line="276" w:lineRule="auto"/>
      </w:pPr>
    </w:p>
    <w:p w14:paraId="34ABD8B6" w14:textId="77777777" w:rsidR="001F2215" w:rsidRDefault="001F2215" w:rsidP="00254D4F">
      <w:pPr>
        <w:spacing w:line="276" w:lineRule="auto"/>
        <w:sectPr w:rsidR="001F2215" w:rsidSect="00AD0757">
          <w:footerReference w:type="default" r:id="rId12"/>
          <w:pgSz w:w="12242" w:h="15842" w:code="1"/>
          <w:pgMar w:top="1418" w:right="1701" w:bottom="1418" w:left="1701" w:header="720" w:footer="851" w:gutter="0"/>
          <w:pgNumType w:fmt="lowerRoman" w:start="1"/>
          <w:cols w:space="720"/>
        </w:sectPr>
      </w:pPr>
    </w:p>
    <w:p w14:paraId="3FA59CAD" w14:textId="77777777" w:rsidR="00B95441" w:rsidRDefault="00F07862" w:rsidP="001E6DC1">
      <w:pPr>
        <w:pStyle w:val="Ttulo1"/>
        <w:spacing w:line="276" w:lineRule="auto"/>
        <w:jc w:val="both"/>
      </w:pPr>
      <w:bookmarkStart w:id="1" w:name="_Toc272968185"/>
      <w:bookmarkStart w:id="2" w:name="_Toc528744905"/>
      <w:bookmarkStart w:id="3" w:name="_Toc8191434"/>
      <w:bookmarkStart w:id="4" w:name="_Toc22619635"/>
      <w:bookmarkStart w:id="5" w:name="_Toc26379390"/>
      <w:bookmarkStart w:id="6" w:name="_Toc39642847"/>
      <w:r>
        <w:lastRenderedPageBreak/>
        <w:t>Antecedentes</w:t>
      </w:r>
      <w:bookmarkEnd w:id="1"/>
      <w:bookmarkEnd w:id="2"/>
    </w:p>
    <w:p w14:paraId="4F787B87" w14:textId="77777777" w:rsidR="00F47270" w:rsidRDefault="00AA5A2E" w:rsidP="001E6DC1">
      <w:pPr>
        <w:spacing w:line="276" w:lineRule="auto"/>
      </w:pPr>
      <w:r>
        <w:t xml:space="preserve">Los mamíferos </w:t>
      </w:r>
      <w:r w:rsidR="00747FD4">
        <w:t>están ampliamente distribuidos y abarcan casi la totalidad de los biomas de la Tierra</w:t>
      </w:r>
      <w:r>
        <w:t xml:space="preserve">, razón por la cual </w:t>
      </w:r>
      <w:r w:rsidR="00747FD4">
        <w:t>se encuentran en los grupos de animales más conocidos y estudiados</w:t>
      </w:r>
      <w:r w:rsidR="006A114E">
        <w:t xml:space="preserve"> </w:t>
      </w:r>
      <w:r w:rsidR="006A114E">
        <w:fldChar w:fldCharType="begin" w:fldLock="1"/>
      </w:r>
      <w:r w:rsidR="00A04A2A">
        <w:instrText>ADDIN CSL_CITATION {"citationItems":[{"id":"ITEM-1","itemData":{"author":[{"dropping-particle":"","family":"Aguilar","given":"Rogelio","non-dropping-particle":"","parse-names":false,"suffix":""},{"dropping-particle":"","family":"Contreras","given":"Raúl","non-dropping-particle":"","parse-names":false,"suffix":""}],"id":"ITEM-1","issue":"November","issued":{"date-parts":[["1995"]]},"page":"213-220","title":"La distirbución de los mamíferos marinos de México: Un enfoque panbiogeográfico","type":"article-journal"},"uris":["http://www.mendeley.com/documents/?uuid=d5eb637f-54a9-470b-93be-885aedbe6542"]}],"mendeley":{"formattedCitation":"(Aguilar &amp; Contreras, 1995)","plainTextFormattedCitation":"(Aguilar &amp; Contreras, 1995)","previouslyFormattedCitation":"(Aguilar &amp; Contreras, 1995)"},"properties":{"noteIndex":0},"schema":"https://github.com/citation-style-language/schema/raw/master/csl-citation.json"}</w:instrText>
      </w:r>
      <w:r w:rsidR="006A114E">
        <w:fldChar w:fldCharType="separate"/>
      </w:r>
      <w:r w:rsidR="00A04A2A" w:rsidRPr="00A04A2A">
        <w:rPr>
          <w:noProof/>
        </w:rPr>
        <w:t>(Aguilar &amp; Contreras, 1995)</w:t>
      </w:r>
      <w:r w:rsidR="006A114E">
        <w:fldChar w:fldCharType="end"/>
      </w:r>
      <w:r w:rsidR="006A114E">
        <w:t>.</w:t>
      </w:r>
      <w:r>
        <w:t xml:space="preserve"> El hábitat marino no es una excepción de su presencia, ya que los mamíferos marinos se encuentran distribuidos</w:t>
      </w:r>
      <w:r w:rsidR="00747FD4">
        <w:t xml:space="preserve"> en todas las aguas del mundo y s</w:t>
      </w:r>
      <w:r>
        <w:t>e pueden encontrar tanto en mares polares, tropicales, aguas dulces (com</w:t>
      </w:r>
      <w:r w:rsidR="006A114E">
        <w:t xml:space="preserve">o ríos) o aguas salobres </w:t>
      </w:r>
      <w:r w:rsidR="006A114E">
        <w:fldChar w:fldCharType="begin" w:fldLock="1"/>
      </w:r>
      <w:r w:rsidR="00A04A2A">
        <w:instrText>ADDIN CSL_CITATION {"citationItems":[{"id":"ITEM-1","itemData":{"URL":"https://www.uv.mx/cienciahombre/revistae/vol19num1/articulos/mamiferos/","accessed":{"date-parts":[["2018","9","3"]]},"author":[{"dropping-particle":"","family":"Serrano","given":"Arturo","non-dropping-particle":"","parse-names":false,"suffix":""}],"id":"ITEM-1","issued":{"date-parts":[["2006"]]},"title":"Mamíferos marinos: ¿veracruzanos desconocidos?","type":"webpage"},"uris":["http://www.mendeley.com/documents/?uuid=d291ec29-0e64-3286-b5bc-602754aed39a"]}],"mendeley":{"formattedCitation":"(Serrano, 2006)","plainTextFormattedCitation":"(Serrano, 2006)","previouslyFormattedCitation":"(Serrano, 2006)"},"properties":{"noteIndex":0},"schema":"https://github.com/citation-style-language/schema/raw/master/csl-citation.json"}</w:instrText>
      </w:r>
      <w:r w:rsidR="006A114E">
        <w:fldChar w:fldCharType="separate"/>
      </w:r>
      <w:r w:rsidR="00A04A2A" w:rsidRPr="00A04A2A">
        <w:rPr>
          <w:noProof/>
        </w:rPr>
        <w:t>(Serrano, 2006)</w:t>
      </w:r>
      <w:r w:rsidR="006A114E">
        <w:fldChar w:fldCharType="end"/>
      </w:r>
      <w:r w:rsidR="006A114E">
        <w:t>.</w:t>
      </w:r>
    </w:p>
    <w:p w14:paraId="5C27CC59" w14:textId="77777777" w:rsidR="00AA5A2E" w:rsidRDefault="00AA5A2E" w:rsidP="001E6DC1">
      <w:pPr>
        <w:spacing w:line="276" w:lineRule="auto"/>
      </w:pPr>
    </w:p>
    <w:p w14:paraId="7DD75828" w14:textId="77777777" w:rsidR="00390066" w:rsidRDefault="00390066" w:rsidP="001E6DC1">
      <w:pPr>
        <w:spacing w:line="276" w:lineRule="auto"/>
      </w:pPr>
      <w:r>
        <w:tab/>
        <w:t xml:space="preserve">El grupo de los mamíferos marinos se puede dividir en tres órdenes: </w:t>
      </w:r>
      <w:proofErr w:type="spellStart"/>
      <w:r w:rsidR="00C334C9">
        <w:t>Ceta</w:t>
      </w:r>
      <w:r w:rsidR="00DA2FAA" w:rsidRPr="00390066">
        <w:t>cea</w:t>
      </w:r>
      <w:proofErr w:type="spellEnd"/>
      <w:r>
        <w:t>, el cual está completamente adaptado</w:t>
      </w:r>
      <w:r w:rsidR="00747FD4">
        <w:t xml:space="preserve"> para vivir en el océano</w:t>
      </w:r>
      <w:r>
        <w:t xml:space="preserve"> y aquí se incluyen</w:t>
      </w:r>
      <w:r w:rsidR="00747FD4">
        <w:t xml:space="preserve"> las ballenas, </w:t>
      </w:r>
      <w:r>
        <w:t>los delfines</w:t>
      </w:r>
      <w:r w:rsidR="00747FD4">
        <w:t xml:space="preserve"> y las marsopas</w:t>
      </w:r>
      <w:r>
        <w:t xml:space="preserve">. </w:t>
      </w:r>
      <w:r w:rsidRPr="00390066">
        <w:t>Sirenia</w:t>
      </w:r>
      <w:r>
        <w:t xml:space="preserve">, el cual compone los manatíes y dugongos, que están adaptados a medios costeros y aguas someras. </w:t>
      </w:r>
      <w:r w:rsidR="00747FD4">
        <w:t xml:space="preserve">Además del orden </w:t>
      </w:r>
      <w:r w:rsidRPr="00390066">
        <w:t>Carnívora</w:t>
      </w:r>
      <w:r>
        <w:t>, la c</w:t>
      </w:r>
      <w:r w:rsidR="00747FD4">
        <w:t>ual se divide en dos subórdenes:</w:t>
      </w:r>
      <w:r>
        <w:t xml:space="preserve"> </w:t>
      </w:r>
      <w:proofErr w:type="spellStart"/>
      <w:r>
        <w:t>Pinnipedia</w:t>
      </w:r>
      <w:proofErr w:type="spellEnd"/>
      <w:r>
        <w:t>, en la cual están las focas y lobos marinos, los cuales necesitan regresar a la costa para dar a luz a sus crías o para descansar</w:t>
      </w:r>
      <w:r w:rsidR="00747FD4">
        <w:t>;</w:t>
      </w:r>
      <w:r>
        <w:t xml:space="preserve"> y </w:t>
      </w:r>
      <w:proofErr w:type="spellStart"/>
      <w:r>
        <w:t>Fissipedia</w:t>
      </w:r>
      <w:proofErr w:type="spellEnd"/>
      <w:r>
        <w:t>, que incluye a las nutrias y a los osos polares, seres medianamente ada</w:t>
      </w:r>
      <w:r w:rsidR="006A114E">
        <w:t xml:space="preserve">ptados al mundo marino </w:t>
      </w:r>
      <w:r w:rsidR="006A114E">
        <w:fldChar w:fldCharType="begin" w:fldLock="1"/>
      </w:r>
      <w:r w:rsidR="00A04A2A">
        <w:instrText>ADDIN CSL_CITATION {"citationItems":[{"id":"ITEM-1","itemData":{"author":[{"dropping-particle":"","family":"Aguilar","given":"Rogelio","non-dropping-particle":"","parse-names":false,"suffix":""},{"dropping-particle":"","family":"Contreras","given":"Raúl","non-dropping-particle":"","parse-names":false,"suffix":""}],"id":"ITEM-1","issue":"November","issued":{"date-parts":[["1995"]]},"page":"213-220","title":"La distirbución de los mamíferos marinos de México: Un enfoque panbiogeográfico","type":"article-journal"},"uris":["http://www.mendeley.com/documents/?uuid=d5eb637f-54a9-470b-93be-885aedbe6542"]}],"mendeley":{"formattedCitation":"(Aguilar &amp; Contreras, 1995)","plainTextFormattedCitation":"(Aguilar &amp; Contreras, 1995)","previouslyFormattedCitation":"(Aguilar &amp; Contreras, 1995)"},"properties":{"noteIndex":0},"schema":"https://github.com/citation-style-language/schema/raw/master/csl-citation.json"}</w:instrText>
      </w:r>
      <w:r w:rsidR="006A114E">
        <w:fldChar w:fldCharType="separate"/>
      </w:r>
      <w:r w:rsidR="00A04A2A" w:rsidRPr="00A04A2A">
        <w:rPr>
          <w:noProof/>
        </w:rPr>
        <w:t>(Aguilar &amp; Contreras, 1995)</w:t>
      </w:r>
      <w:r w:rsidR="006A114E">
        <w:fldChar w:fldCharType="end"/>
      </w:r>
      <w:r w:rsidR="006A114E">
        <w:t>.</w:t>
      </w:r>
    </w:p>
    <w:p w14:paraId="495DF0F7" w14:textId="77777777" w:rsidR="00AA5A2E" w:rsidRDefault="00AA5A2E" w:rsidP="001E6DC1">
      <w:pPr>
        <w:spacing w:line="276" w:lineRule="auto"/>
      </w:pPr>
    </w:p>
    <w:p w14:paraId="33F20614" w14:textId="77777777" w:rsidR="00AA5A2E" w:rsidRPr="00D90715" w:rsidRDefault="00AA5A2E" w:rsidP="001E6DC1">
      <w:pPr>
        <w:spacing w:line="276" w:lineRule="auto"/>
      </w:pPr>
      <w:r>
        <w:tab/>
        <w:t>M</w:t>
      </w:r>
      <w:r w:rsidR="00D90715">
        <w:t>éxico cuenta con un gran número</w:t>
      </w:r>
      <w:r>
        <w:t xml:space="preserve"> d</w:t>
      </w:r>
      <w:r w:rsidR="00747FD4">
        <w:t>e especies de mamíferos marinos; de</w:t>
      </w:r>
      <w:r>
        <w:t xml:space="preserve"> las 121 especies existentes en todo el mundo, en nuestros mares se pueden encontrar aproximadamente 51. </w:t>
      </w:r>
      <w:r w:rsidR="00164B8F">
        <w:t>Tan solo en la parte norte del Golfo de México se han registrado 30 especies de mamíferos marinos,</w:t>
      </w:r>
      <w:r w:rsidR="00D90715">
        <w:t xml:space="preserve"> y todas</w:t>
      </w:r>
      <w:r w:rsidR="00164B8F">
        <w:t xml:space="preserve"> están incluidas en la lista de especies </w:t>
      </w:r>
      <w:r w:rsidR="00D90715">
        <w:t xml:space="preserve">bajo protección </w:t>
      </w:r>
      <w:r w:rsidR="00164B8F">
        <w:t>de la Normal Oficial Mexic</w:t>
      </w:r>
      <w:r w:rsidR="006A114E">
        <w:t xml:space="preserve">ana (NOM) </w:t>
      </w:r>
      <w:r w:rsidR="006A114E">
        <w:fldChar w:fldCharType="begin" w:fldLock="1"/>
      </w:r>
      <w:r w:rsidR="00A04A2A">
        <w:instrText>ADDIN CSL_CITATION {"citationItems":[{"id":"ITEM-1","itemData":{"URL":"https://www.uv.mx/cienciahombre/revistae/vol19num1/articulos/mamiferos/","accessed":{"date-parts":[["2018","9","3"]]},"author":[{"dropping-particle":"","family":"Serrano","given":"Arturo","non-dropping-particle":"","parse-names":false,"suffix":""}],"id":"ITEM-1","issued":{"date-parts":[["2006"]]},"title":"Mamíferos marinos: ¿veracruzanos desconocidos?","type":"webpage"},"uris":["http://www.mendeley.com/documents/?uuid=d291ec29-0e64-3286-b5bc-602754aed39a"]}],"mendeley":{"formattedCitation":"(Serrano, 2006)","plainTextFormattedCitation":"(Serrano, 2006)","previouslyFormattedCitation":"(Serrano, 2006)"},"properties":{"noteIndex":0},"schema":"https://github.com/citation-style-language/schema/raw/master/csl-citation.json"}</w:instrText>
      </w:r>
      <w:r w:rsidR="006A114E">
        <w:fldChar w:fldCharType="separate"/>
      </w:r>
      <w:r w:rsidR="00A04A2A" w:rsidRPr="00A04A2A">
        <w:rPr>
          <w:noProof/>
        </w:rPr>
        <w:t>(Serrano, 2006)</w:t>
      </w:r>
      <w:r w:rsidR="006A114E">
        <w:fldChar w:fldCharType="end"/>
      </w:r>
      <w:r w:rsidR="00D90715">
        <w:t>, aunque algunas están en riesgo como la vaquita marina (</w:t>
      </w:r>
      <w:proofErr w:type="spellStart"/>
      <w:r w:rsidR="00D90715">
        <w:rPr>
          <w:i/>
        </w:rPr>
        <w:t>Phocena</w:t>
      </w:r>
      <w:proofErr w:type="spellEnd"/>
      <w:r w:rsidR="00D90715">
        <w:rPr>
          <w:i/>
        </w:rPr>
        <w:t xml:space="preserve"> </w:t>
      </w:r>
      <w:proofErr w:type="spellStart"/>
      <w:r w:rsidR="00D90715">
        <w:rPr>
          <w:i/>
        </w:rPr>
        <w:t>sinus</w:t>
      </w:r>
      <w:proofErr w:type="spellEnd"/>
      <w:r w:rsidR="00D90715">
        <w:t>) y el manatí (</w:t>
      </w:r>
      <w:proofErr w:type="spellStart"/>
      <w:r w:rsidR="00D90715">
        <w:rPr>
          <w:i/>
        </w:rPr>
        <w:t>Trichechus</w:t>
      </w:r>
      <w:proofErr w:type="spellEnd"/>
      <w:r w:rsidR="00D90715">
        <w:rPr>
          <w:i/>
        </w:rPr>
        <w:t xml:space="preserve"> </w:t>
      </w:r>
      <w:proofErr w:type="spellStart"/>
      <w:r w:rsidR="00D90715">
        <w:rPr>
          <w:i/>
        </w:rPr>
        <w:t>manatus</w:t>
      </w:r>
      <w:proofErr w:type="spellEnd"/>
      <w:r w:rsidR="00D90715">
        <w:rPr>
          <w:i/>
        </w:rPr>
        <w:t xml:space="preserve"> </w:t>
      </w:r>
      <w:proofErr w:type="spellStart"/>
      <w:r w:rsidR="00D90715">
        <w:rPr>
          <w:i/>
        </w:rPr>
        <w:t>manatus</w:t>
      </w:r>
      <w:proofErr w:type="spellEnd"/>
      <w:r w:rsidR="00D90715">
        <w:t>).</w:t>
      </w:r>
    </w:p>
    <w:p w14:paraId="66DFF8A4" w14:textId="77777777" w:rsidR="00AA5A2E" w:rsidRDefault="00AA5A2E" w:rsidP="001E6DC1">
      <w:pPr>
        <w:spacing w:line="276" w:lineRule="auto"/>
      </w:pPr>
    </w:p>
    <w:p w14:paraId="3952A171" w14:textId="77777777" w:rsidR="00AC394C" w:rsidRPr="00704758" w:rsidRDefault="00AC394C" w:rsidP="001E6DC1">
      <w:pPr>
        <w:spacing w:line="276" w:lineRule="auto"/>
      </w:pPr>
      <w:r w:rsidRPr="00704758">
        <w:t xml:space="preserve">En México, los </w:t>
      </w:r>
      <w:r w:rsidR="00B81D8C" w:rsidRPr="00704758">
        <w:t xml:space="preserve">trabajos más detallados sobre varamientos de mamíferos marinos </w:t>
      </w:r>
      <w:r w:rsidR="00704758" w:rsidRPr="00704758">
        <w:t>se han realizado</w:t>
      </w:r>
      <w:r w:rsidR="00B81D8C" w:rsidRPr="00704758">
        <w:t xml:space="preserve"> en</w:t>
      </w:r>
      <w:r w:rsidR="00D90715">
        <w:t xml:space="preserve"> la península de B</w:t>
      </w:r>
      <w:r w:rsidR="00B81D8C" w:rsidRPr="00704758">
        <w:t xml:space="preserve">aja California, donde </w:t>
      </w:r>
      <w:r w:rsidR="00704758" w:rsidRPr="00704758">
        <w:t>principalmente</w:t>
      </w:r>
      <w:r w:rsidR="00B81D8C" w:rsidRPr="00704758">
        <w:t xml:space="preserve"> </w:t>
      </w:r>
      <w:r w:rsidR="00704758" w:rsidRPr="00704758">
        <w:t xml:space="preserve">se </w:t>
      </w:r>
      <w:r w:rsidR="00D90715">
        <w:t>encuentran</w:t>
      </w:r>
      <w:r w:rsidR="00B81D8C" w:rsidRPr="00704758">
        <w:t xml:space="preserve"> </w:t>
      </w:r>
      <w:r w:rsidR="00D90715">
        <w:t>lobos marinos (</w:t>
      </w:r>
      <w:proofErr w:type="spellStart"/>
      <w:r w:rsidR="00D90715">
        <w:rPr>
          <w:i/>
        </w:rPr>
        <w:t>Zalophus</w:t>
      </w:r>
      <w:proofErr w:type="spellEnd"/>
      <w:r w:rsidR="00D90715">
        <w:rPr>
          <w:i/>
        </w:rPr>
        <w:t xml:space="preserve"> </w:t>
      </w:r>
      <w:proofErr w:type="spellStart"/>
      <w:r w:rsidR="00D90715">
        <w:rPr>
          <w:i/>
        </w:rPr>
        <w:t>californianus</w:t>
      </w:r>
      <w:proofErr w:type="spellEnd"/>
      <w:r w:rsidR="00D90715">
        <w:rPr>
          <w:i/>
        </w:rPr>
        <w:t xml:space="preserve"> </w:t>
      </w:r>
      <w:proofErr w:type="spellStart"/>
      <w:r w:rsidR="00D90715">
        <w:rPr>
          <w:i/>
        </w:rPr>
        <w:t>californianus</w:t>
      </w:r>
      <w:proofErr w:type="spellEnd"/>
      <w:r w:rsidR="00D90715">
        <w:t>) y ballenas grises (</w:t>
      </w:r>
      <w:proofErr w:type="spellStart"/>
      <w:r w:rsidR="00D90715">
        <w:rPr>
          <w:i/>
        </w:rPr>
        <w:t>Eschrichtius</w:t>
      </w:r>
      <w:proofErr w:type="spellEnd"/>
      <w:r w:rsidR="00D90715">
        <w:rPr>
          <w:i/>
        </w:rPr>
        <w:t xml:space="preserve"> </w:t>
      </w:r>
      <w:proofErr w:type="spellStart"/>
      <w:r w:rsidR="00D90715">
        <w:rPr>
          <w:i/>
        </w:rPr>
        <w:t>robustus</w:t>
      </w:r>
      <w:proofErr w:type="spellEnd"/>
      <w:r w:rsidR="00D90715">
        <w:t>)</w:t>
      </w:r>
      <w:r w:rsidR="00B81D8C" w:rsidRPr="00704758">
        <w:t>. (Hernández,</w:t>
      </w:r>
      <w:r w:rsidR="00D90715">
        <w:t xml:space="preserve"> 2017,</w:t>
      </w:r>
      <w:r w:rsidR="00B81D8C" w:rsidRPr="00704758">
        <w:t xml:space="preserve"> ci</w:t>
      </w:r>
      <w:r w:rsidR="00E40A62">
        <w:t xml:space="preserve">tando a Báez, 2006). </w:t>
      </w:r>
      <w:r w:rsidR="00D90715">
        <w:t xml:space="preserve">Sin embargo, </w:t>
      </w:r>
      <w:r w:rsidR="00E40A62">
        <w:t xml:space="preserve">hasta el momento no hay suficientes trabajos de los que se hayan recopilado datos </w:t>
      </w:r>
      <w:r w:rsidR="00D90715">
        <w:t>a nivel nacional</w:t>
      </w:r>
      <w:r w:rsidR="00E40A62">
        <w:t xml:space="preserve">, </w:t>
      </w:r>
      <w:r w:rsidR="00D90715">
        <w:t>para</w:t>
      </w:r>
      <w:r w:rsidR="00E40A62">
        <w:t xml:space="preserve"> analizar la frecuencia y temporalidad de los varamientos y </w:t>
      </w:r>
      <w:r w:rsidR="00D90715">
        <w:t>de</w:t>
      </w:r>
      <w:r w:rsidR="00E40A62">
        <w:t xml:space="preserve"> esta forma </w:t>
      </w:r>
      <w:r w:rsidR="00D90715">
        <w:t xml:space="preserve">que </w:t>
      </w:r>
      <w:r w:rsidR="00E40A62">
        <w:t>permitan esta</w:t>
      </w:r>
      <w:r w:rsidR="006A114E">
        <w:t xml:space="preserve">blecer patrones de los mismos </w:t>
      </w:r>
      <w:r w:rsidR="006A114E">
        <w:fldChar w:fldCharType="begin" w:fldLock="1"/>
      </w:r>
      <w:r w:rsidR="00A04A2A">
        <w:instrText>ADDIN CSL_CITATION {"citationItems":[{"id":"ITEM-1","itemData":{"author":[{"dropping-particle":"","family":"Mercuri","given":"Milena","non-dropping-particle":"","parse-names":false,"suffix":""}],"id":"ITEM-1","issued":{"date-parts":[["2007"]]},"title":"Varamiento de mamíferos marinos en Isla Magdalena, B.C.S., México y su relación con factores físicos y biológicos","type":"thesis"},"uris":["http://www.mendeley.com/documents/?uuid=3160e738-80a6-4b30-8fd6-34ea97f6f15b"]}],"mendeley":{"formattedCitation":"(Mercuri, 2007)","plainTextFormattedCitation":"(Mercuri, 2007)","previouslyFormattedCitation":"(Mercuri, 2007)"},"properties":{"noteIndex":0},"schema":"https://github.com/citation-style-language/schema/raw/master/csl-citation.json"}</w:instrText>
      </w:r>
      <w:r w:rsidR="006A114E">
        <w:fldChar w:fldCharType="separate"/>
      </w:r>
      <w:r w:rsidR="00A04A2A" w:rsidRPr="00A04A2A">
        <w:rPr>
          <w:noProof/>
        </w:rPr>
        <w:t>(Mercuri, 2007)</w:t>
      </w:r>
      <w:r w:rsidR="006A114E">
        <w:fldChar w:fldCharType="end"/>
      </w:r>
      <w:r w:rsidR="006A114E">
        <w:t>.</w:t>
      </w:r>
    </w:p>
    <w:p w14:paraId="32083B2D" w14:textId="77777777" w:rsidR="00B81D8C" w:rsidRDefault="00B81D8C" w:rsidP="001E6DC1">
      <w:pPr>
        <w:spacing w:line="276" w:lineRule="auto"/>
        <w:rPr>
          <w:i/>
          <w:sz w:val="21"/>
        </w:rPr>
      </w:pPr>
    </w:p>
    <w:p w14:paraId="00D2FFFF" w14:textId="77777777" w:rsidR="00B642FA" w:rsidRDefault="00D90715" w:rsidP="00D90715">
      <w:pPr>
        <w:spacing w:line="276" w:lineRule="auto"/>
      </w:pPr>
      <w:r>
        <w:t>En el Protocolo de atención para varamiento de mamíferos marinos</w:t>
      </w:r>
      <w:r w:rsidR="007609A6">
        <w:t xml:space="preserve"> </w:t>
      </w:r>
      <w:r w:rsidR="007609A6">
        <w:fldChar w:fldCharType="begin" w:fldLock="1"/>
      </w:r>
      <w:r w:rsidR="006F20F7">
        <w:instrText>ADDIN CSL_CITATION {"citationItems":[{"id":"ITEM-1","itemData":{"URL":"http://dof.gob.mx/nota_detalle.php?codigo=5348898&amp;fecha=17/06/2014","accessed":{"date-parts":[["2018","9","13"]]},"id":"ITEM-1","issued":{"date-parts":[["2014"]]},"title":"Protocolo de atención para varamiento de mamíferos marinos","type":"webpage"},"uris":["http://www.mendeley.com/documents/?uuid=6987aba5-8abe-3c06-b416-a44921e1a33e"]}],"mendeley":{"formattedCitation":"(“Protocolo de atención para varamiento de mamíferos marinos,” 2014)","manualFormatting":"(2014)","plainTextFormattedCitation":"(“Protocolo de atención para varamiento de mamíferos marinos,” 2014)","previouslyFormattedCitation":"(“Protocolo de atención para varamiento de mamíferos marinos,” 2014)"},"properties":{"noteIndex":0},"schema":"https://github.com/citation-style-language/schema/raw/master/csl-citation.json"}</w:instrText>
      </w:r>
      <w:r w:rsidR="007609A6">
        <w:fldChar w:fldCharType="separate"/>
      </w:r>
      <w:r w:rsidR="007609A6">
        <w:rPr>
          <w:noProof/>
        </w:rPr>
        <w:t>(2014)</w:t>
      </w:r>
      <w:r w:rsidR="007609A6">
        <w:fldChar w:fldCharType="end"/>
      </w:r>
      <w:r w:rsidR="007609A6">
        <w:t xml:space="preserve"> </w:t>
      </w:r>
      <w:r w:rsidR="008B0025">
        <w:t xml:space="preserve"> </w:t>
      </w:r>
      <w:r w:rsidR="00357329">
        <w:t xml:space="preserve">se definen los </w:t>
      </w:r>
      <w:r>
        <w:t>siguientes conceptos:</w:t>
      </w:r>
    </w:p>
    <w:p w14:paraId="39B39A86" w14:textId="77777777" w:rsidR="00D90715" w:rsidRDefault="00D90715" w:rsidP="00D90715">
      <w:pPr>
        <w:pStyle w:val="Prrafodelista"/>
        <w:numPr>
          <w:ilvl w:val="0"/>
          <w:numId w:val="34"/>
        </w:numPr>
        <w:spacing w:line="276" w:lineRule="auto"/>
      </w:pPr>
      <w:r>
        <w:rPr>
          <w:b/>
        </w:rPr>
        <w:t>Varamiento</w:t>
      </w:r>
      <w:r>
        <w:t xml:space="preserve">: Evento en el cual uno o más individuos de mamíferos marinos llegan a tierra, ya sea vivos o muertos, o se encuentran en aguas someras </w:t>
      </w:r>
      <w:r w:rsidR="004D4F87" w:rsidRPr="005C4480">
        <w:lastRenderedPageBreak/>
        <w:t>colindantes</w:t>
      </w:r>
      <w:r>
        <w:t xml:space="preserve"> a la costa mostrando incapacidad para regresar a aguas más profundas</w:t>
      </w:r>
      <w:r w:rsidR="006F7413">
        <w:t xml:space="preserve"> o valerse por sí mismos, o se encuentran en necesidad de recibir atención veterinaria.</w:t>
      </w:r>
    </w:p>
    <w:p w14:paraId="3A3BEC0F" w14:textId="77777777" w:rsidR="006F7413" w:rsidRDefault="006F7413" w:rsidP="00D90715">
      <w:pPr>
        <w:pStyle w:val="Prrafodelista"/>
        <w:numPr>
          <w:ilvl w:val="0"/>
          <w:numId w:val="34"/>
        </w:numPr>
        <w:spacing w:line="276" w:lineRule="auto"/>
      </w:pPr>
      <w:r>
        <w:rPr>
          <w:b/>
        </w:rPr>
        <w:t>Varamiento individual</w:t>
      </w:r>
      <w:r>
        <w:t xml:space="preserve">: Es aquel que involucra a un individuo o a una </w:t>
      </w:r>
      <w:r w:rsidR="004D4F87">
        <w:t>hembra</w:t>
      </w:r>
      <w:r>
        <w:t xml:space="preserve"> con su cría.</w:t>
      </w:r>
    </w:p>
    <w:p w14:paraId="27DBD78A" w14:textId="77777777" w:rsidR="006F7413" w:rsidRDefault="006F7413" w:rsidP="00D90715">
      <w:pPr>
        <w:pStyle w:val="Prrafodelista"/>
        <w:numPr>
          <w:ilvl w:val="0"/>
          <w:numId w:val="34"/>
        </w:numPr>
        <w:spacing w:line="276" w:lineRule="auto"/>
      </w:pPr>
      <w:r>
        <w:rPr>
          <w:b/>
        </w:rPr>
        <w:t>Varamiento masivo</w:t>
      </w:r>
      <w:r>
        <w:t xml:space="preserve">: </w:t>
      </w:r>
      <w:r w:rsidR="004D4F87">
        <w:t>Varamiento</w:t>
      </w:r>
      <w:r>
        <w:t xml:space="preserve"> simultáneo de dos o más individuos que no sea una hembra con su cría, siempre y cuando </w:t>
      </w:r>
      <w:r w:rsidR="004D4F87">
        <w:t>ocurra</w:t>
      </w:r>
      <w:r>
        <w:t xml:space="preserve"> en la misma zona.</w:t>
      </w:r>
    </w:p>
    <w:p w14:paraId="37E885AD" w14:textId="77777777" w:rsidR="00076769" w:rsidRDefault="00076769" w:rsidP="001E6DC1">
      <w:pPr>
        <w:spacing w:line="276" w:lineRule="auto"/>
      </w:pPr>
    </w:p>
    <w:p w14:paraId="6E5D0EB1" w14:textId="77777777" w:rsidR="001E6DC1" w:rsidRDefault="001E6DC1" w:rsidP="001E6DC1">
      <w:pPr>
        <w:spacing w:line="276" w:lineRule="auto"/>
        <w:rPr>
          <w:noProof/>
        </w:rPr>
      </w:pPr>
      <w:r>
        <w:t>Entre las propuestas para una recolección y consulta de datos de varamientos de mamíferos marinos</w:t>
      </w:r>
      <w:r w:rsidR="00EB08E2">
        <w:t xml:space="preserve"> en México</w:t>
      </w:r>
      <w:r>
        <w:t>, primero se encuentra la Base de Datos para Control y Seguimiento de Especies de Ma</w:t>
      </w:r>
      <w:r w:rsidR="00EB08E2">
        <w:t xml:space="preserve">míferos Marinos Varados (CYSDE) </w:t>
      </w:r>
      <w:r w:rsidR="00EB08E2">
        <w:fldChar w:fldCharType="begin" w:fldLock="1"/>
      </w:r>
      <w:r w:rsidR="00EB08E2">
        <w:instrText>ADDIN CSL_CITATION {"citationItems":[{"id":"ITEM-1","itemData":{"abstract":"La atención de varamientos de mamíferos marinos en las costas de Ensenada, Baja California se convirtió en el objetivo principal de ICMME desde 1997. Debido a la gran incidencia de varamientos en cetáceos y pinnípedos en la Bahía de Todos Santos, fue necesaria la estandarización de la recolecta de los datos de cada taxón, así como las variables ambientales y las características geográficas en cada uno de los casos. La colecta de datos en forma homogénea permitía que éstos pudieran comparase entre sí a lo largo del tiempo. Se elaboraron formatos de captura para informaron de varamientos de odontocetos, misticetos y pinnípedos. Este proceso sistemático de registro y almacenamiento de datos era un candidato perfecto para implementación de un sistema computarizado de administración de información. En 1998 y 1999 se planeó y desarrolló un sistema de manejo de información utilizando el modelo de bases de datos relacionales y durante el año 2000 fue puesto a prueba. Este sistema utiliza una plataforma Windows 98 y fue desarrollado sobre el sistema manejador de bases de datos Access 2000. Es posible diseñar las consultas de información y los reportes de acuerdo a las necesidades de cada usuario. Además, su seguridad, confiabilidad y leguaje universal harían posible la consulta de CYSDE a diatancia mediante el Internet. Además de ser la primara base de datos de control y seguimiento de especies de mamíferos marinos varadas en un formato estándar en México, este sistema cuenta con una interfaz amigable, consistente y dinámica. Esta base de datos se realizó gracias al financiamiento del Fondo Mexicano para Conservación de la Naturaleza.","author":[{"dropping-particle":"","family":"Morteo","given":"Eduardo","non-dropping-particle":"","parse-names":false,"suffix":""},{"dropping-particle":"","family":"Ortiz","given":"Blanca","non-dropping-particle":"","parse-names":false,"suffix":""},{"dropping-particle":"","family":"Morteo","given":"Rodrigo","non-dropping-particle":"","parse-names":false,"suffix":""},{"dropping-particle":"","family":"Bravo","given":"Erick","non-dropping-particle":"","parse-names":false,"suffix":""},{"dropping-particle":"","family":"Schramm","given":"Yolanda","non-dropping-particle":"","parse-names":false,"suffix":""},{"dropping-particle":"","family":"Heckel","given":"Gisela","non-dropping-particle":"","parse-names":false,"suffix":""}],"container-title":"XXVI Reunión Internacional para el Estudio de los Mamíferos Marinos","id":"ITEM-1","issued":{"date-parts":[["2001"]]},"page":"1","title":"Base De Datos Para Control Y Seguimiento De Especies De Mamíferos Marinos Varados (Cysde)","type":"article-journal"},"uris":["http://www.mendeley.com/documents/?uuid=60cb552f-539a-46fa-a951-8ed2aa03eb2e"]}],"mendeley":{"formattedCitation":"(Morteo et al., 2001)","plainTextFormattedCitation":"(Morteo et al., 2001)","previouslyFormattedCitation":"(Morteo et al., 2001)"},"properties":{"noteIndex":0},"schema":"https://github.com/citation-style-language/schema/raw/master/csl-citation.json"}</w:instrText>
      </w:r>
      <w:r w:rsidR="00EB08E2">
        <w:fldChar w:fldCharType="separate"/>
      </w:r>
      <w:r w:rsidR="00EB08E2" w:rsidRPr="00EB08E2">
        <w:rPr>
          <w:noProof/>
        </w:rPr>
        <w:t>(Morteo et al., 2001)</w:t>
      </w:r>
      <w:r w:rsidR="00EB08E2">
        <w:fldChar w:fldCharType="end"/>
      </w:r>
      <w:r w:rsidR="00EB08E2">
        <w:t xml:space="preserve">; en esta se usaron </w:t>
      </w:r>
      <w:r>
        <w:t>los formato</w:t>
      </w:r>
      <w:r w:rsidR="00181F7A">
        <w:t>s</w:t>
      </w:r>
      <w:r>
        <w:t xml:space="preserve"> de captura para la inform</w:t>
      </w:r>
      <w:r w:rsidR="00181F7A">
        <w:t>ación de los varamientos de odont</w:t>
      </w:r>
      <w:r>
        <w:t xml:space="preserve">ocetos, </w:t>
      </w:r>
      <w:proofErr w:type="spellStart"/>
      <w:r>
        <w:t>misticetos</w:t>
      </w:r>
      <w:proofErr w:type="spellEnd"/>
      <w:r>
        <w:t xml:space="preserve"> y pinnípedos</w:t>
      </w:r>
      <w:r w:rsidR="00EB08E2">
        <w:t xml:space="preserve"> realizados por la Asociación Civil de Investigación y Conservación de Mamíferos Marinos de Ensenada</w:t>
      </w:r>
      <w:r>
        <w:t xml:space="preserve">. Este utiliza un modelo de bases de datos relacionales, desarrollada sobre el sistema manejador de bases de datos MS-Access 2000 en una plataforma de Windows 98 </w:t>
      </w:r>
      <w:r>
        <w:fldChar w:fldCharType="begin" w:fldLock="1"/>
      </w:r>
      <w:r>
        <w:instrText>ADDIN CSL_CITATION {"citationItems":[{"id":"ITEM-1","itemData":{"abstract":"La atención de varamientos de mamíferos marinos en las costas de Ensenada, Baja California se convirtió en el objetivo principal de ICMME desde 1997. Debido a la gran incidencia de varamientos en cetáceos y pinnípedos en la Bahía de Todos Santos, fue necesaria la estandarización de la recolecta de los datos de cada taxón, así como las variables ambientales y las características geográficas en cada uno de los casos. La colecta de datos en forma homogénea permitía que éstos pudieran comparase entre sí a lo largo del tiempo. Se elaboraron formatos de captura para informaron de varamientos de odontocetos, misticetos y pinnípedos. Este proceso sistemático de registro y almacenamiento de datos era un candidato perfecto para implementación de un sistema computarizado de administración de información. En 1998 y 1999 se planeó y desarrolló un sistema de manejo de información utilizando el modelo de bases de datos relacionales y durante el año 2000 fue puesto a prueba. Este sistema utiliza una plataforma Windows 98 y fue desarrollado sobre el sistema manejador de bases de datos Access 2000. Es posible diseñar las consultas de información y los reportes de acuerdo a las necesidades de cada usuario. Además, su seguridad, confiabilidad y leguaje universal harían posible la consulta de CYSDE a diatancia mediante el Internet. Además de ser la primara base de datos de control y seguimiento de especies de mamíferos marinos varadas en un formato estándar en México, este sistema cuenta con una interfaz amigable, consistente y dinámica. Esta base de datos se realizó gracias al financiamiento del Fondo Mexicano para Conservación de la Naturaleza.","author":[{"dropping-particle":"","family":"Morteo","given":"Eduardo","non-dropping-particle":"","parse-names":false,"suffix":""},{"dropping-particle":"","family":"Ortiz","given":"Blanca","non-dropping-particle":"","parse-names":false,"suffix":""},{"dropping-particle":"","family":"Morteo","given":"Rodrigo","non-dropping-particle":"","parse-names":false,"suffix":""},{"dropping-particle":"","family":"Bravo","given":"Erick","non-dropping-particle":"","parse-names":false,"suffix":""},{"dropping-particle":"","family":"Schramm","given":"Yolanda","non-dropping-particle":"","parse-names":false,"suffix":""},{"dropping-particle":"","family":"Heckel","given":"Gisela","non-dropping-particle":"","parse-names":false,"suffix":""}],"container-title":"XXVI Reunión Internacional para el Estudio de los Mamíferos Marinos","id":"ITEM-1","issued":{"date-parts":[["2001"]]},"page":"1","title":"Base De Datos Para Control Y Seguimiento De Especies De Mamíferos Marinos Varados (Cysde)","type":"article-journal"},"uris":["http://www.mendeley.com/documents/?uuid=60cb552f-539a-46fa-a951-8ed2aa03eb2e"]}],"mendeley":{"formattedCitation":"(Morteo et al., 2001)","plainTextFormattedCitation":"(Morteo et al., 2001)","previouslyFormattedCitation":"(Morteo et al., 2001)"},"properties":{"noteIndex":0},"schema":"https://github.com/citation-style-language/schema/raw/master/csl-citation.json"}</w:instrText>
      </w:r>
      <w:r>
        <w:fldChar w:fldCharType="separate"/>
      </w:r>
      <w:r w:rsidRPr="001E6DC1">
        <w:rPr>
          <w:noProof/>
        </w:rPr>
        <w:t>(Morteo et al., 2001)</w:t>
      </w:r>
      <w:r>
        <w:fldChar w:fldCharType="end"/>
      </w:r>
      <w:r>
        <w:t>. Posteriormente</w:t>
      </w:r>
      <w:r w:rsidR="00EB08E2">
        <w:t>, con base en la herramienta anterior</w:t>
      </w:r>
      <w:r>
        <w:t xml:space="preserve"> se propuso una aplicación móvil para el sistema operativo Android para la realización de reportes, identificación y recomendaciones de ayuda de mamíferos marinos varados, la cual se encuentra en fase de pruebas </w:t>
      </w:r>
      <w:r>
        <w:fldChar w:fldCharType="begin" w:fldLock="1"/>
      </w:r>
      <w:r w:rsidR="006F20F7">
        <w:instrText>ADDIN CSL_CITATION {"citationItems":[{"id":"ITEM-1","itemData":{"author":[{"dropping-particle":"","family":"Villa","given":"Héctor","non-dropping-particle":"","parse-names":false,"suffix":""}],"id":"ITEM-1","issued":{"date-parts":[["2017"]]},"publisher":"Universidad Veracruzana","title":"Plataforma tecnológica para identificación de mamíferos marinos mexicanos varados","type":"thesis"},"uris":["http://www.mendeley.com/documents/?uuid=1ad96ac8-e719-40e4-add3-5739b9e52d16"]}],"mendeley":{"formattedCitation":"(Villa, 2017)","manualFormatting":"(Villa et al., 2017)","plainTextFormattedCitation":"(Villa, 2017)","previouslyFormattedCitation":"(Villa, 2017)"},"properties":{"noteIndex":0},"schema":"https://github.com/citation-style-language/schema/raw/master/csl-citation.json"}</w:instrText>
      </w:r>
      <w:r>
        <w:fldChar w:fldCharType="separate"/>
      </w:r>
      <w:r w:rsidR="00EB08E2">
        <w:rPr>
          <w:noProof/>
        </w:rPr>
        <w:t>(Villa et al.</w:t>
      </w:r>
      <w:r w:rsidR="00EB08E2" w:rsidRPr="00EB08E2">
        <w:rPr>
          <w:noProof/>
        </w:rPr>
        <w:t>, 2017)</w:t>
      </w:r>
      <w:r>
        <w:fldChar w:fldCharType="end"/>
      </w:r>
      <w:r>
        <w:t xml:space="preserve">. Por último, actualmente se encuentra en desarrollo una aplicación móvil para iOS que se usará para el mismo propósito que la aplicación para Android </w:t>
      </w:r>
      <w:r>
        <w:fldChar w:fldCharType="begin" w:fldLock="1"/>
      </w:r>
      <w:r w:rsidR="006F20F7">
        <w:instrText>ADDIN CSL_CITATION {"citationItems":[{"id":"ITEM-1","itemData":{"author":[{"dropping-particle":"","family":"Hernández","given":"Misael","non-dropping-particle":"","parse-names":false,"suffix":""}],"id":"ITEM-1","issued":{"date-parts":[["2017"]]},"publisher-place":"Xalapa","title":"Aplicación móvil para registro de información de mamíferos marinos mexicanos varados","type":"thesis"},"uris":["http://www.mendeley.com/documents/?uuid=6e4bcf39-972a-430a-a9d7-1aaaacdb0716"]}],"mendeley":{"formattedCitation":"(Hernández, 2017)","manualFormatting":"(Hernández et al., 2017)","plainTextFormattedCitation":"(Hernández, 2017)","previouslyFormattedCitation":"(Hernández, 2017)"},"properties":{"noteIndex":0},"schema":"https://github.com/citation-style-language/schema/raw/master/csl-citation.json"}</w:instrText>
      </w:r>
      <w:r>
        <w:fldChar w:fldCharType="separate"/>
      </w:r>
      <w:r w:rsidR="00EB08E2">
        <w:rPr>
          <w:noProof/>
        </w:rPr>
        <w:t>(Hernández et al.</w:t>
      </w:r>
      <w:r w:rsidR="00EB08E2" w:rsidRPr="00EB08E2">
        <w:rPr>
          <w:noProof/>
        </w:rPr>
        <w:t>, 2017)</w:t>
      </w:r>
      <w:r>
        <w:fldChar w:fldCharType="end"/>
      </w:r>
      <w:r w:rsidR="008C1095">
        <w:t>. Ambas</w:t>
      </w:r>
      <w:r w:rsidR="00EB08E2">
        <w:t xml:space="preserve"> aplicaciones</w:t>
      </w:r>
      <w:r w:rsidR="005325B0">
        <w:t xml:space="preserve"> funcionan como sistemas de aviso de los eventos de varamientos, en los que se recolectarán datos sencillos (</w:t>
      </w:r>
      <w:ins w:id="7" w:author="Eduardo Morteo" w:date="2018-11-05T23:52:00Z">
        <w:r w:rsidR="00500BCB">
          <w:t xml:space="preserve">i.e. </w:t>
        </w:r>
      </w:ins>
      <w:r w:rsidR="005325B0">
        <w:t>nivel 1) como la ubicación, el tipo de animal varado y las características generales del sitio; estos serán enviados a</w:t>
      </w:r>
      <w:r>
        <w:t xml:space="preserve"> una plataforma web para complementar la </w:t>
      </w:r>
      <w:r w:rsidR="00B217CE">
        <w:t>información que se recolecte me</w:t>
      </w:r>
      <w:r>
        <w:t xml:space="preserve">diante la aplicación móvil </w:t>
      </w:r>
      <w:r>
        <w:fldChar w:fldCharType="begin" w:fldLock="1"/>
      </w:r>
      <w:r w:rsidR="006F20F7">
        <w:instrText>ADDIN CSL_CITATION {"citationItems":[{"id":"ITEM-1","itemData":{"author":[{"dropping-particle":"","family":"Juárez","given":"Mauricio","non-dropping-particle":"","parse-names":false,"suffix":""}],"id":"ITEM-1","issued":{"date-parts":[["2017"]]},"page":"1-8","title":"Plataforma Web para registro de información de mamíferos marinos mexicanos varados","type":"article"},"uris":["http://www.mendeley.com/documents/?uuid=3f8b45b5-11dd-4914-8f47-9db9298d1dba"]}],"mendeley":{"formattedCitation":"(Juárez, 2017)","manualFormatting":"(Juárez et al., 2017)","plainTextFormattedCitation":"(Juárez, 2017)","previouslyFormattedCitation":"(Juárez, 2017)"},"properties":{"noteIndex":0},"schema":"https://github.com/citation-style-language/schema/raw/master/csl-citation.json"}</w:instrText>
      </w:r>
      <w:r>
        <w:fldChar w:fldCharType="separate"/>
      </w:r>
      <w:r w:rsidR="005325B0">
        <w:rPr>
          <w:noProof/>
        </w:rPr>
        <w:t>(Juárez et al.</w:t>
      </w:r>
      <w:r w:rsidR="00EB08E2" w:rsidRPr="00EB08E2">
        <w:rPr>
          <w:noProof/>
        </w:rPr>
        <w:t>, 2017)</w:t>
      </w:r>
      <w:r>
        <w:fldChar w:fldCharType="end"/>
      </w:r>
      <w:r>
        <w:t>.</w:t>
      </w:r>
    </w:p>
    <w:p w14:paraId="03099C22" w14:textId="77777777" w:rsidR="00076769" w:rsidRDefault="00076769" w:rsidP="001E6DC1">
      <w:pPr>
        <w:spacing w:line="276" w:lineRule="auto"/>
      </w:pPr>
    </w:p>
    <w:p w14:paraId="22B77355" w14:textId="77777777" w:rsidR="00AA5A2E" w:rsidRPr="00F47270" w:rsidRDefault="000E6AAB" w:rsidP="001E6DC1">
      <w:pPr>
        <w:spacing w:line="276" w:lineRule="auto"/>
      </w:pPr>
      <w:r>
        <w:t xml:space="preserve">A pesar de la gran utilidad de estas aplicaciones, la información que puede generarse de un varamiento por parte de profesionales en la atención de estos eventos es mucho más extensa. </w:t>
      </w:r>
      <w:r w:rsidR="00076769">
        <w:t>Por lo anterior, el presente trabajo abordará la creación de una a</w:t>
      </w:r>
      <w:r w:rsidR="00F22662">
        <w:t xml:space="preserve">plicación móvil para iOS </w:t>
      </w:r>
      <w:r w:rsidR="00076769">
        <w:t>como una herramienta utilizada por c</w:t>
      </w:r>
      <w:r w:rsidR="00F22662">
        <w:t xml:space="preserve">ientíficos especializados </w:t>
      </w:r>
      <w:r w:rsidR="00076769">
        <w:t>para el registro de</w:t>
      </w:r>
      <w:r w:rsidR="00F22662">
        <w:t xml:space="preserve"> información de</w:t>
      </w:r>
      <w:r w:rsidR="00076769">
        <w:t xml:space="preserve"> varamientos de mamíferos</w:t>
      </w:r>
      <w:r w:rsidR="00F22662">
        <w:t xml:space="preserve"> marinos (</w:t>
      </w:r>
      <w:proofErr w:type="spellStart"/>
      <w:ins w:id="8" w:author="Eduardo Morteo" w:date="2018-11-05T23:52:00Z">
        <w:r w:rsidR="00DF328E">
          <w:t>e.g</w:t>
        </w:r>
        <w:proofErr w:type="spellEnd"/>
        <w:r w:rsidR="00DF328E">
          <w:t xml:space="preserve">. </w:t>
        </w:r>
      </w:ins>
      <w:r w:rsidR="00F22662">
        <w:t>niveles 2 y 3)</w:t>
      </w:r>
      <w:r w:rsidR="00076769">
        <w:t xml:space="preserve"> ocurridos en costas mexicanas.</w:t>
      </w:r>
    </w:p>
    <w:p w14:paraId="72D05972" w14:textId="77777777" w:rsidR="007770B3" w:rsidRDefault="007770B3" w:rsidP="001E6DC1">
      <w:pPr>
        <w:pStyle w:val="Ttulo1"/>
        <w:spacing w:line="276" w:lineRule="auto"/>
        <w:jc w:val="both"/>
      </w:pPr>
      <w:bookmarkStart w:id="9" w:name="_Toc150755698"/>
      <w:bookmarkStart w:id="10" w:name="_Toc272968186"/>
      <w:bookmarkStart w:id="11" w:name="_Toc528744906"/>
      <w:r>
        <w:t>Planteamiento o Definición del Problema</w:t>
      </w:r>
      <w:bookmarkEnd w:id="9"/>
      <w:bookmarkEnd w:id="10"/>
      <w:bookmarkEnd w:id="11"/>
    </w:p>
    <w:p w14:paraId="3E046BE4" w14:textId="77777777" w:rsidR="004C239C" w:rsidRDefault="00D61E59" w:rsidP="001E6DC1">
      <w:pPr>
        <w:spacing w:line="276" w:lineRule="auto"/>
      </w:pPr>
      <w:r>
        <w:t>De manera tradicional, e</w:t>
      </w:r>
      <w:r w:rsidR="00D13FDE">
        <w:t>l registro de datos de varamientos</w:t>
      </w:r>
      <w:r>
        <w:t xml:space="preserve"> de mamíferos marinos es apoyado</w:t>
      </w:r>
      <w:r w:rsidR="00D13FDE">
        <w:t xml:space="preserve"> por </w:t>
      </w:r>
      <w:r w:rsidR="004C239C">
        <w:t xml:space="preserve">hasta 13 </w:t>
      </w:r>
      <w:r w:rsidR="00D13FDE">
        <w:t xml:space="preserve">formatos </w:t>
      </w:r>
      <w:r w:rsidR="004C239C">
        <w:t>impresos</w:t>
      </w:r>
      <w:r>
        <w:t xml:space="preserve"> para la</w:t>
      </w:r>
      <w:r w:rsidR="00D13FDE">
        <w:t xml:space="preserve"> recolección de información, los cuales se basan principalmente en los desarrollados por organizaciones que se </w:t>
      </w:r>
      <w:r w:rsidR="00D13FDE">
        <w:lastRenderedPageBreak/>
        <w:t xml:space="preserve">dedican a la atención de varamientos. Estos formatos se han revisado exhaustivamente </w:t>
      </w:r>
      <w:r>
        <w:t xml:space="preserve">y adaptado localmente </w:t>
      </w:r>
      <w:r w:rsidR="00D13FDE">
        <w:t>hasta desarrollar cuestionarios que permiten obtener de manera precisa y sis</w:t>
      </w:r>
      <w:r w:rsidR="006A114E">
        <w:t xml:space="preserve">temática la información deseada </w:t>
      </w:r>
      <w:r w:rsidR="006A114E">
        <w:fldChar w:fldCharType="begin" w:fldLock="1"/>
      </w:r>
      <w:r w:rsidR="00A04A2A">
        <w:instrText>ADDIN CSL_CITATION {"citationItems":[{"id":"ITEM-1","itemData":{"abstract":"La atención de varamientos de mamíferos marinos en las costas de Ensenada, Baja California se convirtió en el objetivo principal de ICMME desde 1997. Debido a la gran incidencia de varamientos en cetáceos y pinnípedos en la Bahía de Todos Santos, fue necesaria la estandarización de la recolecta de los datos de cada taxón, así como las variables ambientales y las características geográficas en cada uno de los casos. La colecta de datos en forma homogénea permitía que éstos pudieran comparase entre sí a lo largo del tiempo. Se elaboraron formatos de captura para informaron de varamientos de odontocetos, misticetos y pinnípedos. Este proceso sistemático de registro y almacenamiento de datos era un candidato perfecto para implementación de un sistema computarizado de administración de información. En 1998 y 1999 se planeó y desarrolló un sistema de manejo de información utilizando el modelo de bases de datos relacionales y durante el año 2000 fue puesto a prueba. Este sistema utiliza una plataforma Windows 98 y fue desarrollado sobre el sistema manejador de bases de datos Access 2000. Es posible diseñar las consultas de información y los reportes de acuerdo a las necesidades de cada usuario. Además, su seguridad, confiabilidad y leguaje universal harían posible la consulta de CYSDE a diatancia mediante el Internet. Además de ser la primara base de datos de control y seguimiento de especies de mamíferos marinos varadas en un formato estándar en México, este sistema cuenta con una interfaz amigable, consistente y dinámica. Esta base de datos se realizó gracias al financiamiento del Fondo Mexicano para Conservación de la Naturaleza.","author":[{"dropping-particle":"","family":"Morteo","given":"Eduardo","non-dropping-particle":"","parse-names":false,"suffix":""},{"dropping-particle":"","family":"Ortiz","given":"Blanca","non-dropping-particle":"","parse-names":false,"suffix":""},{"dropping-particle":"","family":"Morteo","given":"Rodrigo","non-dropping-particle":"","parse-names":false,"suffix":""},{"dropping-particle":"","family":"Bravo","given":"Erick","non-dropping-particle":"","parse-names":false,"suffix":""},{"dropping-particle":"","family":"Schramm","given":"Yolanda","non-dropping-particle":"","parse-names":false,"suffix":""},{"dropping-particle":"","family":"Heckel","given":"Gisela","non-dropping-particle":"","parse-names":false,"suffix":""}],"container-title":"XXVI Reunión Internacional para el Estudio de los Mamíferos Marinos","id":"ITEM-1","issued":{"date-parts":[["2001"]]},"page":"1","title":"Base De Datos Para Control Y Seguimiento De Especies De Mamíferos Marinos Varados (Cysde)","type":"article-journal"},"uris":["http://www.mendeley.com/documents/?uuid=60cb552f-539a-46fa-a951-8ed2aa03eb2e"]}],"mendeley":{"formattedCitation":"(Morteo et al., 2001)","plainTextFormattedCitation":"(Morteo et al., 2001)","previouslyFormattedCitation":"(Morteo et al., 2001)"},"properties":{"noteIndex":0},"schema":"https://github.com/citation-style-language/schema/raw/master/csl-citation.json"}</w:instrText>
      </w:r>
      <w:r w:rsidR="006A114E">
        <w:fldChar w:fldCharType="separate"/>
      </w:r>
      <w:r w:rsidR="00A04A2A" w:rsidRPr="00A04A2A">
        <w:rPr>
          <w:noProof/>
        </w:rPr>
        <w:t>(Morteo et al., 2001)</w:t>
      </w:r>
      <w:r w:rsidR="006A114E">
        <w:fldChar w:fldCharType="end"/>
      </w:r>
      <w:r w:rsidR="004C239C">
        <w:t>, aunque esto trae las siguientes consecuencias:</w:t>
      </w:r>
    </w:p>
    <w:p w14:paraId="4AABDEDF" w14:textId="77777777" w:rsidR="00B23E97" w:rsidRPr="00B23E97" w:rsidRDefault="00B23E97" w:rsidP="00B23E97">
      <w:pPr>
        <w:numPr>
          <w:ilvl w:val="0"/>
          <w:numId w:val="38"/>
        </w:numPr>
        <w:spacing w:line="276" w:lineRule="auto"/>
      </w:pPr>
      <w:r w:rsidRPr="00B23E97">
        <w:t>El proceso de captura digital es posterior al que se realiza en el momento del incidente</w:t>
      </w:r>
      <w:r w:rsidR="0049166E">
        <w:t>, por lo que implica un doble trabajo por parte de los científicos.</w:t>
      </w:r>
    </w:p>
    <w:p w14:paraId="3E91F112" w14:textId="77777777" w:rsidR="00B23E97" w:rsidRPr="00104611" w:rsidRDefault="0049166E" w:rsidP="00B23E97">
      <w:pPr>
        <w:numPr>
          <w:ilvl w:val="0"/>
          <w:numId w:val="38"/>
        </w:numPr>
        <w:spacing w:line="276" w:lineRule="auto"/>
      </w:pPr>
      <w:r>
        <w:t>Como los incidentes son al aire libre, puede existir una p</w:t>
      </w:r>
      <w:r w:rsidR="00B23E97" w:rsidRPr="00104611">
        <w:t>osible pérdida de los formatos</w:t>
      </w:r>
      <w:r>
        <w:t xml:space="preserve"> que llevan los científicos.</w:t>
      </w:r>
    </w:p>
    <w:p w14:paraId="7FDA1421" w14:textId="77777777" w:rsidR="00B23E97" w:rsidRPr="00B23E97" w:rsidRDefault="0049166E" w:rsidP="00B23E97">
      <w:pPr>
        <w:numPr>
          <w:ilvl w:val="0"/>
          <w:numId w:val="38"/>
        </w:numPr>
        <w:spacing w:line="276" w:lineRule="auto"/>
      </w:pPr>
      <w:r>
        <w:t>Los formatos son completados a mano, por lo que existe una b</w:t>
      </w:r>
      <w:r w:rsidR="00B23E97" w:rsidRPr="00B23E97">
        <w:t>aja eficiencia</w:t>
      </w:r>
      <w:r>
        <w:t>,</w:t>
      </w:r>
      <w:r w:rsidR="00B23E97" w:rsidRPr="00B23E97">
        <w:t xml:space="preserve"> </w:t>
      </w:r>
      <w:r>
        <w:t xml:space="preserve">en cuanto a tiempo, </w:t>
      </w:r>
      <w:r w:rsidR="00B23E97" w:rsidRPr="00B23E97">
        <w:t>al completar los formatos en la zona del incidente</w:t>
      </w:r>
      <w:r>
        <w:t>.</w:t>
      </w:r>
    </w:p>
    <w:p w14:paraId="6C4338F6" w14:textId="77777777" w:rsidR="00B23E97" w:rsidRPr="00D958E2" w:rsidRDefault="0049166E" w:rsidP="00B23E97">
      <w:pPr>
        <w:numPr>
          <w:ilvl w:val="0"/>
          <w:numId w:val="38"/>
        </w:numPr>
        <w:spacing w:line="276" w:lineRule="auto"/>
      </w:pPr>
      <w:r>
        <w:t>Si se presenta alguna dificultad de tiempo y no se puede capturar la información en digital, existiría una d</w:t>
      </w:r>
      <w:r w:rsidR="00B23E97" w:rsidRPr="00B23E97">
        <w:t>ificultad para compartir la información con externos a la institución</w:t>
      </w:r>
      <w:r>
        <w:t>.</w:t>
      </w:r>
    </w:p>
    <w:p w14:paraId="69ED22AF" w14:textId="77777777" w:rsidR="00F63D47" w:rsidRDefault="0049166E" w:rsidP="00B23E97">
      <w:pPr>
        <w:numPr>
          <w:ilvl w:val="0"/>
          <w:numId w:val="38"/>
        </w:numPr>
        <w:spacing w:line="276" w:lineRule="auto"/>
      </w:pPr>
      <w:r>
        <w:t>Los científicos siempre llevan consigo un dispositivo móvil para guiarse o contactarse con compañeros de trabajo, por lo que se está desaprovechando esta tecnología al no utilizarla para registrar el varamiento.</w:t>
      </w:r>
    </w:p>
    <w:p w14:paraId="49589460" w14:textId="77777777" w:rsidR="00D958E2" w:rsidRPr="00D958E2" w:rsidRDefault="00D958E2" w:rsidP="00D958E2">
      <w:pPr>
        <w:spacing w:line="276" w:lineRule="auto"/>
        <w:ind w:left="360"/>
      </w:pPr>
    </w:p>
    <w:p w14:paraId="664109EE" w14:textId="3A874818" w:rsidR="00B373F0" w:rsidRPr="00D13FDE" w:rsidRDefault="00B373F0" w:rsidP="001E6DC1">
      <w:pPr>
        <w:spacing w:line="276" w:lineRule="auto"/>
      </w:pPr>
      <w:r>
        <w:t xml:space="preserve">La aplicación web para el registro de varamientos de mamíferos marinos está pensada para un ambiente de escritorio y para ser empleada en oficinas y laboratorios de los científicos. Por </w:t>
      </w:r>
      <w:ins w:id="12" w:author="Eduardo Morteo" w:date="2018-11-05T23:53:00Z">
        <w:r w:rsidR="004718A0">
          <w:t xml:space="preserve">ello, </w:t>
        </w:r>
      </w:ins>
      <w:del w:id="13" w:author="Eduardo Morteo" w:date="2018-11-05T23:53:00Z">
        <w:r w:rsidDel="004718A0">
          <w:delText xml:space="preserve">lo que </w:delText>
        </w:r>
      </w:del>
      <w:r>
        <w:t>esta propuesta implica tomar ventaja de los dispositivos móviles actuales para proporcionar una herramienta ágil y confiable en el registro de información completa (niveles 1, 2 y 3) sobre varamientos de mamíferos marinos a nivel nacional, y enviarla a dicha plataforma web para ser procesada y analizada.</w:t>
      </w:r>
    </w:p>
    <w:p w14:paraId="6826CE3E" w14:textId="77777777" w:rsidR="00C354F1" w:rsidRDefault="007770B3" w:rsidP="001E6DC1">
      <w:pPr>
        <w:pStyle w:val="Ttulo1"/>
        <w:spacing w:line="276" w:lineRule="auto"/>
        <w:jc w:val="both"/>
      </w:pPr>
      <w:bookmarkStart w:id="14" w:name="_Toc150755699"/>
      <w:bookmarkStart w:id="15" w:name="_Toc272968187"/>
      <w:bookmarkStart w:id="16" w:name="_Toc528744907"/>
      <w:r>
        <w:t>Objetivos</w:t>
      </w:r>
      <w:bookmarkStart w:id="17" w:name="_GoBack"/>
      <w:bookmarkEnd w:id="14"/>
      <w:bookmarkEnd w:id="15"/>
      <w:bookmarkEnd w:id="16"/>
      <w:bookmarkEnd w:id="17"/>
    </w:p>
    <w:p w14:paraId="33C3181C" w14:textId="77777777" w:rsidR="00254D4F" w:rsidRPr="00254D4F" w:rsidRDefault="00254D4F" w:rsidP="001E6DC1">
      <w:pPr>
        <w:rPr>
          <w:b/>
        </w:rPr>
      </w:pPr>
      <w:r w:rsidRPr="00254D4F">
        <w:rPr>
          <w:b/>
        </w:rPr>
        <w:t xml:space="preserve">3.1. Objetivo general </w:t>
      </w:r>
    </w:p>
    <w:p w14:paraId="5E80C01D" w14:textId="77777777" w:rsidR="00254D4F" w:rsidRPr="00537995" w:rsidRDefault="00D958E2" w:rsidP="001E6DC1">
      <w:pPr>
        <w:spacing w:line="276" w:lineRule="auto"/>
      </w:pPr>
      <w:r w:rsidRPr="00537995">
        <w:t>Desarrollar una aplicación para los dispositivos móviles de Apple que permita la sistematización de la recolección de información científica de niveles 1, 2 y 3 para los varamientos de mamíferos marinos en las costas de México.</w:t>
      </w:r>
    </w:p>
    <w:p w14:paraId="0C56FF7D" w14:textId="77777777" w:rsidR="00D958E2" w:rsidRDefault="00D958E2" w:rsidP="001E6DC1">
      <w:pPr>
        <w:spacing w:line="276" w:lineRule="auto"/>
      </w:pPr>
    </w:p>
    <w:p w14:paraId="009427EB" w14:textId="77777777" w:rsidR="00254D4F" w:rsidRPr="00041EDC" w:rsidRDefault="00254D4F" w:rsidP="001E6DC1">
      <w:pPr>
        <w:spacing w:line="276" w:lineRule="auto"/>
        <w:rPr>
          <w:b/>
        </w:rPr>
      </w:pPr>
      <w:r w:rsidRPr="00041EDC">
        <w:rPr>
          <w:b/>
        </w:rPr>
        <w:t>3.2. Objetivos específicos</w:t>
      </w:r>
    </w:p>
    <w:p w14:paraId="4ECC1D1D" w14:textId="77777777" w:rsidR="00537995" w:rsidRPr="00537995" w:rsidRDefault="00537995" w:rsidP="00537995">
      <w:pPr>
        <w:pStyle w:val="Prrafodelista"/>
        <w:numPr>
          <w:ilvl w:val="0"/>
          <w:numId w:val="33"/>
        </w:numPr>
        <w:spacing w:line="276" w:lineRule="auto"/>
      </w:pPr>
      <w:r w:rsidRPr="00537995">
        <w:t>Identificar los requerimientos de la aplicación</w:t>
      </w:r>
      <w:r w:rsidR="00E45EE9">
        <w:t>.</w:t>
      </w:r>
    </w:p>
    <w:p w14:paraId="0785CAF7" w14:textId="77777777" w:rsidR="00537995" w:rsidRPr="00537995" w:rsidRDefault="00537995" w:rsidP="00537995">
      <w:pPr>
        <w:pStyle w:val="Prrafodelista"/>
        <w:numPr>
          <w:ilvl w:val="0"/>
          <w:numId w:val="33"/>
        </w:numPr>
        <w:spacing w:line="276" w:lineRule="auto"/>
      </w:pPr>
      <w:r w:rsidRPr="00537995">
        <w:t>Seleccionar una metodología de desarrollo de software</w:t>
      </w:r>
      <w:r w:rsidR="00E45EE9" w:rsidRPr="00E45EE9">
        <w:t>.</w:t>
      </w:r>
    </w:p>
    <w:p w14:paraId="32C8141D" w14:textId="77777777" w:rsidR="00537995" w:rsidRPr="00537995" w:rsidRDefault="00537995" w:rsidP="00537995">
      <w:pPr>
        <w:pStyle w:val="Prrafodelista"/>
        <w:numPr>
          <w:ilvl w:val="0"/>
          <w:numId w:val="33"/>
        </w:numPr>
        <w:spacing w:line="276" w:lineRule="auto"/>
      </w:pPr>
      <w:r w:rsidRPr="00537995">
        <w:t>Seleccionar las tecnologías para el desarrollo de la aplicación</w:t>
      </w:r>
      <w:r w:rsidR="00E45EE9" w:rsidRPr="00E45EE9">
        <w:t>.</w:t>
      </w:r>
    </w:p>
    <w:p w14:paraId="40B860B8" w14:textId="77777777" w:rsidR="00537995" w:rsidRPr="00537995" w:rsidRDefault="00537995" w:rsidP="00537995">
      <w:pPr>
        <w:pStyle w:val="Prrafodelista"/>
        <w:numPr>
          <w:ilvl w:val="0"/>
          <w:numId w:val="33"/>
        </w:numPr>
        <w:spacing w:line="276" w:lineRule="auto"/>
      </w:pPr>
      <w:r w:rsidRPr="00537995">
        <w:t>Desarrollar la aplicación con la metodología de desarrollo anteriormente seleccionada</w:t>
      </w:r>
      <w:r w:rsidR="00E45EE9" w:rsidRPr="00D14829">
        <w:t>.</w:t>
      </w:r>
    </w:p>
    <w:p w14:paraId="7C6357EB" w14:textId="77777777" w:rsidR="00537995" w:rsidRPr="00537995" w:rsidRDefault="00537995" w:rsidP="00537995">
      <w:pPr>
        <w:pStyle w:val="Prrafodelista"/>
        <w:numPr>
          <w:ilvl w:val="0"/>
          <w:numId w:val="33"/>
        </w:numPr>
        <w:spacing w:line="276" w:lineRule="auto"/>
      </w:pPr>
      <w:r w:rsidRPr="00537995">
        <w:lastRenderedPageBreak/>
        <w:t>Desplegar una versión beta de la aplicación en la tienda App Store de Apple con el propósito de realizar pruebas de campo</w:t>
      </w:r>
      <w:r w:rsidR="00E45EE9" w:rsidRPr="00D14829">
        <w:t>.</w:t>
      </w:r>
    </w:p>
    <w:p w14:paraId="0A30D3DA" w14:textId="77777777" w:rsidR="00537995" w:rsidRDefault="00537995" w:rsidP="00537995">
      <w:pPr>
        <w:pStyle w:val="Prrafodelista"/>
        <w:numPr>
          <w:ilvl w:val="0"/>
          <w:numId w:val="33"/>
        </w:numPr>
        <w:spacing w:line="276" w:lineRule="auto"/>
      </w:pPr>
      <w:r w:rsidRPr="00E45EE9">
        <w:t>Validar la aplicación con los usuarios</w:t>
      </w:r>
      <w:r w:rsidR="00E45EE9">
        <w:t>.</w:t>
      </w:r>
    </w:p>
    <w:p w14:paraId="0E3C00E1" w14:textId="77777777" w:rsidR="00A9739F" w:rsidRDefault="007770B3" w:rsidP="001E6DC1">
      <w:pPr>
        <w:pStyle w:val="Ttulo1"/>
        <w:spacing w:line="276" w:lineRule="auto"/>
        <w:jc w:val="both"/>
      </w:pPr>
      <w:bookmarkStart w:id="18" w:name="_Toc150755700"/>
      <w:bookmarkStart w:id="19" w:name="_Toc272968188"/>
      <w:bookmarkStart w:id="20" w:name="_Toc528744908"/>
      <w:r>
        <w:t>Justificación</w:t>
      </w:r>
      <w:bookmarkEnd w:id="18"/>
      <w:bookmarkEnd w:id="19"/>
      <w:bookmarkEnd w:id="20"/>
    </w:p>
    <w:p w14:paraId="2EFA716F" w14:textId="77777777" w:rsidR="00E40A62" w:rsidRDefault="000360C5" w:rsidP="001E6DC1">
      <w:pPr>
        <w:spacing w:line="276" w:lineRule="auto"/>
      </w:pPr>
      <w:r>
        <w:t>Los</w:t>
      </w:r>
      <w:r w:rsidR="00E40A62">
        <w:t xml:space="preserve"> varamiento</w:t>
      </w:r>
      <w:r>
        <w:t>s</w:t>
      </w:r>
      <w:r w:rsidR="00E40A62">
        <w:t xml:space="preserve"> de mamíferos marinos </w:t>
      </w:r>
      <w:r>
        <w:t>son</w:t>
      </w:r>
      <w:r w:rsidR="00E40A62">
        <w:t xml:space="preserve"> una fuente importante de información sobre la biología de las especies y del ecosistema en el que habitan, ya que estos permiten con</w:t>
      </w:r>
      <w:r>
        <w:t>ocer condiciones de su ambiente,</w:t>
      </w:r>
      <w:r w:rsidR="00E40A62">
        <w:t xml:space="preserve"> como la contaminación, productivi</w:t>
      </w:r>
      <w:r w:rsidR="006A114E">
        <w:t xml:space="preserve">dad o actividad pesquera </w:t>
      </w:r>
      <w:r w:rsidR="006A114E">
        <w:fldChar w:fldCharType="begin" w:fldLock="1"/>
      </w:r>
      <w:r w:rsidR="00A04A2A">
        <w:instrText>ADDIN CSL_CITATION {"citationItems":[{"id":"ITEM-1","itemData":{"author":[{"dropping-particle":"","family":"Mercuri","given":"Milena","non-dropping-particle":"","parse-names":false,"suffix":""}],"id":"ITEM-1","issued":{"date-parts":[["2007"]]},"title":"Varamiento de mamíferos marinos en Isla Magdalena, B.C.S., México y su relación con factores físicos y biológicos","type":"thesis"},"uris":["http://www.mendeley.com/documents/?uuid=3160e738-80a6-4b30-8fd6-34ea97f6f15b"]}],"mendeley":{"formattedCitation":"(Mercuri, 2007)","plainTextFormattedCitation":"(Mercuri, 2007)","previouslyFormattedCitation":"(Mercuri, 2007)"},"properties":{"noteIndex":0},"schema":"https://github.com/citation-style-language/schema/raw/master/csl-citation.json"}</w:instrText>
      </w:r>
      <w:r w:rsidR="006A114E">
        <w:fldChar w:fldCharType="separate"/>
      </w:r>
      <w:r w:rsidR="00A04A2A" w:rsidRPr="00A04A2A">
        <w:rPr>
          <w:noProof/>
        </w:rPr>
        <w:t>(Mercuri, 2007)</w:t>
      </w:r>
      <w:r w:rsidR="006A114E">
        <w:fldChar w:fldCharType="end"/>
      </w:r>
      <w:r w:rsidR="006A114E">
        <w:t>.</w:t>
      </w:r>
      <w:r w:rsidR="00E40A62">
        <w:t xml:space="preserve"> </w:t>
      </w:r>
      <w:r w:rsidR="00041EDC">
        <w:t xml:space="preserve">El desarrollo de </w:t>
      </w:r>
      <w:r>
        <w:t>esta</w:t>
      </w:r>
      <w:r w:rsidR="00041EDC">
        <w:t xml:space="preserve"> aplicación móvil permitirá a los científicos expertos completar los formatos obligatorios con más agilidad y con solam</w:t>
      </w:r>
      <w:r>
        <w:t>ente un dispositivo. L</w:t>
      </w:r>
      <w:r w:rsidR="00041EDC">
        <w:t xml:space="preserve">a versatilidad que </w:t>
      </w:r>
      <w:r>
        <w:t xml:space="preserve">las mismas tecnologías proveen será muy útil para la toma de decisiones, </w:t>
      </w:r>
      <w:r w:rsidR="00041EDC">
        <w:t xml:space="preserve">ya que en algunos casos </w:t>
      </w:r>
      <w:r>
        <w:t xml:space="preserve">puede </w:t>
      </w:r>
      <w:r w:rsidR="00041EDC">
        <w:t>trata</w:t>
      </w:r>
      <w:r>
        <w:t>rse</w:t>
      </w:r>
      <w:r w:rsidR="004D4F87">
        <w:t xml:space="preserve"> de</w:t>
      </w:r>
      <w:r w:rsidR="00041EDC">
        <w:t xml:space="preserve"> la vida o muerte de un mamífero marino y se debe actuar con rapidez.</w:t>
      </w:r>
    </w:p>
    <w:p w14:paraId="58DE83EB" w14:textId="77777777" w:rsidR="00D50188" w:rsidRDefault="00D50188" w:rsidP="001E6DC1">
      <w:pPr>
        <w:spacing w:line="276" w:lineRule="auto"/>
      </w:pPr>
    </w:p>
    <w:p w14:paraId="6B77AAFB" w14:textId="77777777" w:rsidR="00D50188" w:rsidRDefault="00223E62" w:rsidP="001E6DC1">
      <w:pPr>
        <w:spacing w:line="276" w:lineRule="auto"/>
      </w:pPr>
      <w:r>
        <w:t>La información recolectada servirá de gran ayuda para la elaboración de gráficas</w:t>
      </w:r>
      <w:r w:rsidR="000360C5">
        <w:t xml:space="preserve"> de tendencias</w:t>
      </w:r>
      <w:r>
        <w:t>,</w:t>
      </w:r>
      <w:r w:rsidR="000360C5">
        <w:t xml:space="preserve"> así como</w:t>
      </w:r>
      <w:r>
        <w:t xml:space="preserve"> la detección de lugares donde son más recurrentes los varamientos de mamíferos marinos, o lugares donde no se está reportando </w:t>
      </w:r>
      <w:r w:rsidR="000360C5">
        <w:t>ninguno</w:t>
      </w:r>
      <w:r>
        <w:t>. A partir de esto, se pueden tomar decisiones sobre las medidas próximas a tomar en los respectivos lugares y dar a conocer a la población</w:t>
      </w:r>
      <w:r w:rsidR="000360C5">
        <w:t xml:space="preserve"> y a las autoridades ambientales</w:t>
      </w:r>
      <w:r>
        <w:t xml:space="preserve"> del país toda la información r</w:t>
      </w:r>
      <w:r w:rsidR="000360C5">
        <w:t>ecolectada, de una forma fácil,</w:t>
      </w:r>
      <w:r>
        <w:t xml:space="preserve"> rápida</w:t>
      </w:r>
      <w:r w:rsidR="000360C5">
        <w:t xml:space="preserve"> y accesible</w:t>
      </w:r>
      <w:r>
        <w:t xml:space="preserve">. Además, los datos pueden ser utilizados por otras entidades académicas </w:t>
      </w:r>
      <w:r w:rsidR="000360C5">
        <w:t>para diversos</w:t>
      </w:r>
      <w:r>
        <w:t xml:space="preserve"> tipo</w:t>
      </w:r>
      <w:r w:rsidR="000360C5">
        <w:t>s de investigación; esto permitirá</w:t>
      </w:r>
      <w:r>
        <w:t xml:space="preserve"> abrir nuevas opciones a trabajos </w:t>
      </w:r>
      <w:proofErr w:type="spellStart"/>
      <w:r>
        <w:t>recepcionales</w:t>
      </w:r>
      <w:proofErr w:type="spellEnd"/>
      <w:r>
        <w:t xml:space="preserve"> o de </w:t>
      </w:r>
      <w:r w:rsidR="000360C5">
        <w:t>posgrado</w:t>
      </w:r>
      <w:r>
        <w:t>.</w:t>
      </w:r>
    </w:p>
    <w:p w14:paraId="68E74C80" w14:textId="77777777" w:rsidR="00223E62" w:rsidRDefault="00223E62" w:rsidP="001E6DC1">
      <w:pPr>
        <w:spacing w:line="276" w:lineRule="auto"/>
      </w:pPr>
    </w:p>
    <w:p w14:paraId="0C6ECB4E" w14:textId="77777777" w:rsidR="00FC487B" w:rsidRPr="00223E62" w:rsidRDefault="00B85ECA" w:rsidP="001E6DC1">
      <w:pPr>
        <w:spacing w:line="276" w:lineRule="auto"/>
      </w:pPr>
      <w:r>
        <w:t xml:space="preserve">Por último, los datos recolectados </w:t>
      </w:r>
      <w:r w:rsidR="000360C5">
        <w:t>estarán disponibles para su consulta</w:t>
      </w:r>
      <w:r>
        <w:t xml:space="preserve">, ya que </w:t>
      </w:r>
      <w:r w:rsidR="000360C5">
        <w:t>en algunos casos los varamientos puede</w:t>
      </w:r>
      <w:r w:rsidR="00A323F8">
        <w:t>n</w:t>
      </w:r>
      <w:r w:rsidR="000360C5">
        <w:t xml:space="preserve"> representar focos de infección, por lo que </w:t>
      </w:r>
      <w:r>
        <w:t xml:space="preserve">se puede incluso prevenir enfermedades humanas al atender rápidamente un varamiento. </w:t>
      </w:r>
      <w:r w:rsidR="000360C5">
        <w:t>Estos eventos son importantes ya que, cuando ocurren en zonas habitacionales o públicas</w:t>
      </w:r>
      <w:r>
        <w:t xml:space="preserve"> usualmente llama</w:t>
      </w:r>
      <w:r w:rsidR="000360C5">
        <w:t>n la atención de los pobladores locales o turistas</w:t>
      </w:r>
      <w:r>
        <w:t xml:space="preserve">, quienes insisten en mantener un contacto cercano con el animal para regresarlo al mar. Esto potencia el riesgo de transmisión de enfermedades hacia los humanos o incluso animales terrestres </w:t>
      </w:r>
      <w:r>
        <w:fldChar w:fldCharType="begin" w:fldLock="1"/>
      </w:r>
      <w:r w:rsidR="00EB08E2">
        <w:instrText>ADDIN CSL_CITATION {"citationItems":[{"id":"ITEM-1","itemData":{"author":[{"dropping-particle":"","family":"Rivas","given":"Olga","non-dropping-particle":"","parse-names":false,"suffix":""},{"dropping-particle":"","family":"Zúñiga","given":"Claudia","non-dropping-particle":"","parse-names":false,"suffix":""}],"id":"ITEM-1","issued":{"date-parts":[["2012"]]},"page":"33-40","title":"Posible impacto en la salud pública del encallamiento de cetáceos en Costa Rica","type":"article-journal"},"uris":["http://www.mendeley.com/documents/?uuid=45148463-5004-4512-a20a-8c6c7dda03c6"]}],"mendeley":{"formattedCitation":"(Rivas &amp; Zúñiga, 2012)","plainTextFormattedCitation":"(Rivas &amp; Zúñiga, 2012)","previouslyFormattedCitation":"(Rivas &amp; Zúñiga, 2012)"},"properties":{"noteIndex":0},"schema":"https://github.com/citation-style-language/schema/raw/master/csl-citation.json"}</w:instrText>
      </w:r>
      <w:r>
        <w:fldChar w:fldCharType="separate"/>
      </w:r>
      <w:r w:rsidRPr="00B85ECA">
        <w:rPr>
          <w:noProof/>
        </w:rPr>
        <w:t>(Rivas &amp; Zúñiga, 2012)</w:t>
      </w:r>
      <w:r>
        <w:fldChar w:fldCharType="end"/>
      </w:r>
    </w:p>
    <w:p w14:paraId="117A2C08" w14:textId="77777777" w:rsidR="00A9739F" w:rsidRDefault="00A9739F" w:rsidP="001E6DC1">
      <w:pPr>
        <w:pStyle w:val="Ttulo1"/>
        <w:spacing w:line="276" w:lineRule="auto"/>
        <w:ind w:left="431" w:hanging="431"/>
        <w:jc w:val="both"/>
      </w:pPr>
      <w:bookmarkStart w:id="21" w:name="_Toc272968189"/>
      <w:bookmarkStart w:id="22" w:name="_Toc528744909"/>
      <w:r>
        <w:t>Alcances y Limitaciones</w:t>
      </w:r>
      <w:bookmarkEnd w:id="21"/>
      <w:bookmarkEnd w:id="22"/>
    </w:p>
    <w:p w14:paraId="16F7E755" w14:textId="77777777" w:rsidR="003F0B20" w:rsidRDefault="003F0B20" w:rsidP="003F0B20">
      <w:r>
        <w:t>Alcances:</w:t>
      </w:r>
    </w:p>
    <w:p w14:paraId="3F7252BD" w14:textId="77777777" w:rsidR="003F0B20" w:rsidRDefault="003F0B20" w:rsidP="003F0B20">
      <w:pPr>
        <w:pStyle w:val="Prrafodelista"/>
        <w:numPr>
          <w:ilvl w:val="0"/>
          <w:numId w:val="36"/>
        </w:numPr>
      </w:pPr>
      <w:r>
        <w:t>Registro de información nivel 1, 2 y 3 sobre varamiento de mamíferos mediante un dispositivo móvil.</w:t>
      </w:r>
    </w:p>
    <w:p w14:paraId="1FDCF29B" w14:textId="77777777" w:rsidR="003F0B20" w:rsidRDefault="003F0B20" w:rsidP="003F0B20"/>
    <w:p w14:paraId="7A53E4E5" w14:textId="77777777" w:rsidR="003F0B20" w:rsidRDefault="003F0B20" w:rsidP="003F0B20">
      <w:r>
        <w:t>Limitaciones:</w:t>
      </w:r>
    </w:p>
    <w:p w14:paraId="7F81150E" w14:textId="77777777" w:rsidR="003F0B20" w:rsidRDefault="00BC7296" w:rsidP="003F0B20">
      <w:pPr>
        <w:pStyle w:val="Prrafodelista"/>
        <w:numPr>
          <w:ilvl w:val="0"/>
          <w:numId w:val="36"/>
        </w:numPr>
      </w:pPr>
      <w:r>
        <w:lastRenderedPageBreak/>
        <w:t>Conocimiento limitado del dominio del proyecto.</w:t>
      </w:r>
    </w:p>
    <w:p w14:paraId="1611C1A2" w14:textId="77777777" w:rsidR="003F0B20" w:rsidRDefault="003F0B20" w:rsidP="003F0B20">
      <w:pPr>
        <w:pStyle w:val="Prrafodelista"/>
        <w:numPr>
          <w:ilvl w:val="0"/>
          <w:numId w:val="36"/>
        </w:numPr>
      </w:pPr>
      <w:r>
        <w:t>Desconocimiento de las tecnologías de desarrollo de aplicaciones para el sistema operativo iOS.</w:t>
      </w:r>
    </w:p>
    <w:p w14:paraId="423E2DF5" w14:textId="77777777" w:rsidR="00BC7296" w:rsidRPr="003F0B20" w:rsidRDefault="00BC7296" w:rsidP="003F0B20">
      <w:pPr>
        <w:pStyle w:val="Prrafodelista"/>
        <w:numPr>
          <w:ilvl w:val="0"/>
          <w:numId w:val="36"/>
        </w:numPr>
      </w:pPr>
      <w:r>
        <w:t>Dependencia de la plataforma web en desarrollo.</w:t>
      </w:r>
    </w:p>
    <w:p w14:paraId="6675DC21" w14:textId="77777777" w:rsidR="00DC26A5" w:rsidRDefault="00EF634B" w:rsidP="00DC26A5">
      <w:pPr>
        <w:pStyle w:val="Ttulo1"/>
        <w:spacing w:line="276" w:lineRule="auto"/>
        <w:jc w:val="both"/>
      </w:pPr>
      <w:bookmarkStart w:id="23" w:name="_Toc150755703"/>
      <w:bookmarkStart w:id="24" w:name="_Toc272968190"/>
      <w:bookmarkStart w:id="25" w:name="_Toc528744910"/>
      <w:r>
        <w:t xml:space="preserve">Marco </w:t>
      </w:r>
      <w:bookmarkEnd w:id="23"/>
      <w:bookmarkEnd w:id="24"/>
      <w:r w:rsidR="00DC26A5">
        <w:t>Contextual</w:t>
      </w:r>
      <w:bookmarkEnd w:id="25"/>
    </w:p>
    <w:p w14:paraId="528ACCCE" w14:textId="77777777" w:rsidR="006F20F7" w:rsidRDefault="006F20F7" w:rsidP="00DC26A5">
      <w:r>
        <w:t xml:space="preserve">México cuenta con 51 especies de mamíferos marinos de las 121 existentes, y todas se encuentran en la lista de especies en peligro de extinción de la Normal Oficial Mexicana (NOM) </w:t>
      </w:r>
      <w:r>
        <w:fldChar w:fldCharType="begin" w:fldLock="1"/>
      </w:r>
      <w:r w:rsidR="006117C8">
        <w:instrText>ADDIN CSL_CITATION {"citationItems":[{"id":"ITEM-1","itemData":{"URL":"https://www.uv.mx/cienciahombre/revistae/vol19num1/articulos/mamiferos/","accessed":{"date-parts":[["2018","9","3"]]},"author":[{"dropping-particle":"","family":"Serrano","given":"Arturo","non-dropping-particle":"","parse-names":false,"suffix":""}],"id":"ITEM-1","issued":{"date-parts":[["2006"]]},"title":"Mamíferos marinos: ¿veracruzanos desconocidos?","type":"webpage"},"uris":["http://www.mendeley.com/documents/?uuid=d291ec29-0e64-3286-b5bc-602754aed39a"]}],"mendeley":{"formattedCitation":"(Serrano, 2006)","plainTextFormattedCitation":"(Serrano, 2006)","previouslyFormattedCitation":"(Serrano, 2006)"},"properties":{"noteIndex":0},"schema":"https://github.com/citation-style-language/schema/raw/master/csl-citation.json"}</w:instrText>
      </w:r>
      <w:r>
        <w:fldChar w:fldCharType="separate"/>
      </w:r>
      <w:r w:rsidRPr="006F20F7">
        <w:rPr>
          <w:noProof/>
        </w:rPr>
        <w:t>(Serrano, 2006)</w:t>
      </w:r>
      <w:r>
        <w:fldChar w:fldCharType="end"/>
      </w:r>
      <w:r>
        <w:t>. Debido a la gran cantidad de especies con las que se cuenta, es común presenciar varamientos en las zonas costeras del país, por lo que es de suma importancia registrar la información de estos incidentes para posteriormente obtener resultados y conclusiones sobre las razones de los varamientos y tomar precauciones para resguardar a los mamíferos marinos.</w:t>
      </w:r>
    </w:p>
    <w:p w14:paraId="31DFED7A" w14:textId="77777777" w:rsidR="006F20F7" w:rsidRDefault="006F20F7" w:rsidP="00DC26A5"/>
    <w:p w14:paraId="76A637B6" w14:textId="77777777" w:rsidR="006F20F7" w:rsidRDefault="006F20F7" w:rsidP="00DC26A5">
      <w:r>
        <w:t>En México se ha documentado el varamiento de mamíferos marinos a lo largo de algunos años, entre 1990 y 1993 se realizaron revisiones en el norte del Golfo de California para registrar este tipo de información. Esto se realizaba con recorridos a pie y si se observaba algún varamiento, se anotaba:</w:t>
      </w:r>
    </w:p>
    <w:p w14:paraId="61B42B83" w14:textId="77777777" w:rsidR="006F20F7" w:rsidRDefault="006F20F7" w:rsidP="006F20F7">
      <w:pPr>
        <w:pStyle w:val="Prrafodelista"/>
        <w:numPr>
          <w:ilvl w:val="0"/>
          <w:numId w:val="48"/>
        </w:numPr>
      </w:pPr>
      <w:r>
        <w:t>Hora</w:t>
      </w:r>
    </w:p>
    <w:p w14:paraId="57F63E18" w14:textId="77777777" w:rsidR="006F20F7" w:rsidRDefault="006F20F7" w:rsidP="006F20F7">
      <w:pPr>
        <w:pStyle w:val="Prrafodelista"/>
        <w:numPr>
          <w:ilvl w:val="0"/>
          <w:numId w:val="48"/>
        </w:numPr>
      </w:pPr>
      <w:r>
        <w:t>Localidad</w:t>
      </w:r>
    </w:p>
    <w:p w14:paraId="1CB90213" w14:textId="77777777" w:rsidR="006F20F7" w:rsidRDefault="006F20F7" w:rsidP="006F20F7">
      <w:pPr>
        <w:pStyle w:val="Prrafodelista"/>
        <w:numPr>
          <w:ilvl w:val="0"/>
          <w:numId w:val="48"/>
        </w:numPr>
      </w:pPr>
      <w:r>
        <w:t>Especie</w:t>
      </w:r>
    </w:p>
    <w:p w14:paraId="00916733" w14:textId="77777777" w:rsidR="006F20F7" w:rsidRDefault="006F20F7" w:rsidP="006F20F7">
      <w:pPr>
        <w:pStyle w:val="Prrafodelista"/>
        <w:numPr>
          <w:ilvl w:val="0"/>
          <w:numId w:val="48"/>
        </w:numPr>
      </w:pPr>
      <w:r>
        <w:t>Sexo (si era posible)</w:t>
      </w:r>
    </w:p>
    <w:p w14:paraId="6530D043" w14:textId="77777777" w:rsidR="006F20F7" w:rsidRDefault="006F20F7" w:rsidP="006F20F7">
      <w:pPr>
        <w:pStyle w:val="Prrafodelista"/>
        <w:numPr>
          <w:ilvl w:val="0"/>
          <w:numId w:val="48"/>
        </w:numPr>
      </w:pPr>
      <w:r>
        <w:t>Estado de descomposición</w:t>
      </w:r>
    </w:p>
    <w:p w14:paraId="1CB29826" w14:textId="77777777" w:rsidR="006F20F7" w:rsidRDefault="006F20F7" w:rsidP="006F20F7"/>
    <w:p w14:paraId="0A83A7C6" w14:textId="77777777" w:rsidR="006F20F7" w:rsidRDefault="006F20F7" w:rsidP="006F20F7">
      <w:r>
        <w:t>Como resultado</w:t>
      </w:r>
      <w:r w:rsidR="006117C8">
        <w:t xml:space="preserve">, se registraron un total de 155 varamientos, siendo una mayoría provenientes del norte de Sonora. </w:t>
      </w:r>
      <w:r w:rsidR="006117C8">
        <w:fldChar w:fldCharType="begin" w:fldLock="1"/>
      </w:r>
      <w:r w:rsidR="009A789F">
        <w:instrText>ADDIN CSL_CITATION {"citationItems":[{"id":"ITEM-1","itemData":{"author":[{"dropping-particle":"","family":"Juárez","given":"Mauricio","non-dropping-particle":"","parse-names":false,"suffix":""}],"id":"ITEM-1","issued":{"date-parts":[["2017"]]},"page":"1-8","title":"Plataforma Web para registro de información de mamíferos marinos mexicanos varados","type":"article"},"uris":["http://www.mendeley.com/documents/?uuid=3f8b45b5-11dd-4914-8f47-9db9298d1dba"]}],"mendeley":{"formattedCitation":"(Juárez, 2017)","plainTextFormattedCitation":"(Juárez, 2017)","previouslyFormattedCitation":"(Juárez, 2017)"},"properties":{"noteIndex":0},"schema":"https://github.com/citation-style-language/schema/raw/master/csl-citation.json"}</w:instrText>
      </w:r>
      <w:r w:rsidR="006117C8">
        <w:fldChar w:fldCharType="separate"/>
      </w:r>
      <w:r w:rsidR="006117C8" w:rsidRPr="006117C8">
        <w:rPr>
          <w:noProof/>
        </w:rPr>
        <w:t>(Juárez, 2017)</w:t>
      </w:r>
      <w:r w:rsidR="006117C8">
        <w:fldChar w:fldCharType="end"/>
      </w:r>
    </w:p>
    <w:p w14:paraId="77C812B8" w14:textId="77777777" w:rsidR="009A789F" w:rsidRDefault="009A789F" w:rsidP="006F20F7"/>
    <w:p w14:paraId="51831B19" w14:textId="77777777" w:rsidR="009A789F" w:rsidRDefault="009A789F" w:rsidP="006F20F7">
      <w:r>
        <w:t>No sólo en México se han realizado propuestas para el registro de varamiento de mamíferos marinos, la Agencia de los Estados Unidos, NOAA (Administración Nacional Oceánica y Atmosférica) desarrolló una aplicación móvil (para Android y iOS) llamada “</w:t>
      </w:r>
      <w:proofErr w:type="spellStart"/>
      <w:r>
        <w:t>Dolphin</w:t>
      </w:r>
      <w:proofErr w:type="spellEnd"/>
      <w:r>
        <w:t xml:space="preserve"> and </w:t>
      </w:r>
      <w:proofErr w:type="spellStart"/>
      <w:r>
        <w:t>Whale</w:t>
      </w:r>
      <w:proofErr w:type="spellEnd"/>
      <w:r>
        <w:t xml:space="preserve"> 911” para mejorar el informe de los incidentes en el sureste de los Estados Unidos. Su objetivo es orientar al público cuando este desconoce cómo ponerse en contacto con una red local de varamientos y así actuar lo antes posible </w:t>
      </w:r>
      <w:r>
        <w:fldChar w:fldCharType="begin" w:fldLock="1"/>
      </w:r>
      <w:r>
        <w:instrText>ADDIN CSL_CITATION {"citationItems":[{"id":"ITEM-1","itemData":{"author":[{"dropping-particle":"","family":"Juárez","given":"Mauricio","non-dropping-particle":"","parse-names":false,"suffix":""}],"id":"ITEM-1","issued":{"date-parts":[["2017"]]},"page":"1-8","title":"Plataforma Web para registro de información de mamíferos marinos mexicanos varados","type":"article"},"uris":["http://www.mendeley.com/documents/?uuid=3f8b45b5-11dd-4914-8f47-9db9298d1dba"]}],"mendeley":{"formattedCitation":"(Juárez, 2017)","plainTextFormattedCitation":"(Juárez, 2017)"},"properties":{"noteIndex":0},"schema":"https://github.com/citation-style-language/schema/raw/master/csl-citation.json"}</w:instrText>
      </w:r>
      <w:r>
        <w:fldChar w:fldCharType="separate"/>
      </w:r>
      <w:r w:rsidRPr="009A789F">
        <w:rPr>
          <w:noProof/>
        </w:rPr>
        <w:t>(Juárez, 2017)</w:t>
      </w:r>
      <w:r>
        <w:fldChar w:fldCharType="end"/>
      </w:r>
      <w:r>
        <w:t>.</w:t>
      </w:r>
    </w:p>
    <w:p w14:paraId="2DB36A78" w14:textId="77777777" w:rsidR="009A789F" w:rsidRDefault="009A789F" w:rsidP="006F20F7"/>
    <w:p w14:paraId="57085602" w14:textId="77777777" w:rsidR="00361199" w:rsidRDefault="009A789F" w:rsidP="00163B84">
      <w:r>
        <w:t>Actualmente, se puede tener un gran avance gracias a la tecnología con la que se cuenta. La mayoría de los dispositivos móviles pueden consultar información meteorológica y de localización, además de que algunos ya son resistentes al agua e incluso permiten medir objetos gracias a su cámara. Esto puede ser un gran impulso para utilizarlos como herramientas para registrar la información de los reportes de varamiento de mamíferos marinos</w:t>
      </w:r>
      <w:r w:rsidR="009455A0">
        <w:t xml:space="preserve"> y agilizar el proceso que se utilizaba o actualmente se utiliza</w:t>
      </w:r>
      <w:r>
        <w:t>.</w:t>
      </w:r>
    </w:p>
    <w:p w14:paraId="75D87173" w14:textId="77777777" w:rsidR="00361199" w:rsidRPr="00361199" w:rsidRDefault="00361199" w:rsidP="00361199"/>
    <w:p w14:paraId="0B854A1B" w14:textId="77777777" w:rsidR="005D21FA" w:rsidRDefault="009B6F14" w:rsidP="001E6DC1">
      <w:pPr>
        <w:pStyle w:val="Ttulo1"/>
        <w:spacing w:line="276" w:lineRule="auto"/>
        <w:jc w:val="both"/>
      </w:pPr>
      <w:bookmarkStart w:id="26" w:name="_Toc150755701"/>
      <w:bookmarkStart w:id="27" w:name="_Toc272968191"/>
      <w:bookmarkStart w:id="28" w:name="_Toc528744911"/>
      <w:bookmarkStart w:id="29" w:name="_Toc150755704"/>
      <w:r>
        <w:lastRenderedPageBreak/>
        <w:t>Método</w:t>
      </w:r>
      <w:bookmarkEnd w:id="26"/>
      <w:bookmarkEnd w:id="27"/>
      <w:bookmarkEnd w:id="28"/>
    </w:p>
    <w:p w14:paraId="1378B512" w14:textId="77777777" w:rsidR="00C4452E" w:rsidRDefault="00C4452E" w:rsidP="00C4452E">
      <w:r>
        <w:t>El método de trabajo que se seguirá durante el proceso de este trabajo práctico – técnico será el siguiente:</w:t>
      </w:r>
    </w:p>
    <w:p w14:paraId="18C71D0D" w14:textId="77777777" w:rsidR="00C4452E" w:rsidRPr="00C4452E" w:rsidRDefault="00C4452E" w:rsidP="00C4452E"/>
    <w:p w14:paraId="29B24754" w14:textId="77777777" w:rsidR="003F0B20" w:rsidRDefault="003F0B20" w:rsidP="003F0B20">
      <w:pPr>
        <w:pStyle w:val="Prrafodelista"/>
        <w:numPr>
          <w:ilvl w:val="0"/>
          <w:numId w:val="37"/>
        </w:numPr>
      </w:pPr>
      <w:r>
        <w:t>Revisión de documentos</w:t>
      </w:r>
      <w:r w:rsidR="00C4452E">
        <w:t xml:space="preserve"> y</w:t>
      </w:r>
      <w:r>
        <w:t xml:space="preserve"> trabajos previos sobre el varamiento de mamíferos marinos.</w:t>
      </w:r>
    </w:p>
    <w:p w14:paraId="37671F8F" w14:textId="77777777" w:rsidR="00F47824" w:rsidRDefault="00E51360" w:rsidP="00F47824">
      <w:pPr>
        <w:pStyle w:val="Prrafodelista"/>
        <w:numPr>
          <w:ilvl w:val="0"/>
          <w:numId w:val="37"/>
        </w:numPr>
      </w:pPr>
      <w:r>
        <w:t>Selección de la metodología de diseño para el desarrollo de la aplicación.</w:t>
      </w:r>
    </w:p>
    <w:p w14:paraId="0A3273B7" w14:textId="77777777" w:rsidR="00E51360" w:rsidRDefault="00E51360" w:rsidP="00F47824">
      <w:pPr>
        <w:pStyle w:val="Prrafodelista"/>
        <w:numPr>
          <w:ilvl w:val="0"/>
          <w:numId w:val="37"/>
        </w:numPr>
      </w:pPr>
      <w:r>
        <w:t>Revisión y cotejo de los artefactos de diseño ya realizados.</w:t>
      </w:r>
    </w:p>
    <w:p w14:paraId="4C8DE0E3" w14:textId="77777777" w:rsidR="00E51360" w:rsidRDefault="00E51360" w:rsidP="00F47824">
      <w:pPr>
        <w:pStyle w:val="Prrafodelista"/>
        <w:numPr>
          <w:ilvl w:val="0"/>
          <w:numId w:val="37"/>
        </w:numPr>
      </w:pPr>
      <w:r>
        <w:t>Desarrollo de la aplicación.</w:t>
      </w:r>
    </w:p>
    <w:p w14:paraId="79F94126" w14:textId="77777777" w:rsidR="00F47824" w:rsidRDefault="00F47824" w:rsidP="00D2359C">
      <w:pPr>
        <w:pStyle w:val="Prrafodelista"/>
        <w:numPr>
          <w:ilvl w:val="0"/>
          <w:numId w:val="37"/>
        </w:numPr>
      </w:pPr>
      <w:r>
        <w:t>Redacción del documento del trabajo práctico – técnico.</w:t>
      </w:r>
    </w:p>
    <w:p w14:paraId="6A454317" w14:textId="77777777" w:rsidR="00F47824" w:rsidRDefault="00D2359C" w:rsidP="00F47824">
      <w:pPr>
        <w:pStyle w:val="Prrafodelista"/>
        <w:numPr>
          <w:ilvl w:val="0"/>
          <w:numId w:val="37"/>
        </w:numPr>
      </w:pPr>
      <w:r>
        <w:t>Validación de</w:t>
      </w:r>
      <w:r w:rsidR="00F47824">
        <w:t xml:space="preserve"> la aplicación con los usuarios y con base en su evaluación</w:t>
      </w:r>
      <w:r w:rsidR="00F07A03">
        <w:t>,</w:t>
      </w:r>
      <w:r>
        <w:t xml:space="preserve"> realizar correcciones.</w:t>
      </w:r>
    </w:p>
    <w:p w14:paraId="7E2BC5F5" w14:textId="77777777" w:rsidR="00D2359C" w:rsidRDefault="00D2359C" w:rsidP="00D2359C">
      <w:pPr>
        <w:pStyle w:val="Prrafodelista"/>
        <w:numPr>
          <w:ilvl w:val="0"/>
          <w:numId w:val="37"/>
        </w:numPr>
      </w:pPr>
      <w:r>
        <w:t>Revisión de código y despliegue de una versión beta de la aplicación.</w:t>
      </w:r>
    </w:p>
    <w:p w14:paraId="70564AD3" w14:textId="77777777" w:rsidR="00F47824" w:rsidRPr="003F0B20" w:rsidRDefault="00F47824" w:rsidP="00F47824">
      <w:pPr>
        <w:ind w:left="360"/>
      </w:pPr>
    </w:p>
    <w:p w14:paraId="3981868D" w14:textId="77777777" w:rsidR="009F782D" w:rsidRDefault="00EE241C" w:rsidP="001E6DC1">
      <w:pPr>
        <w:pStyle w:val="Ttulo1"/>
        <w:spacing w:line="276" w:lineRule="auto"/>
        <w:jc w:val="both"/>
      </w:pPr>
      <w:bookmarkStart w:id="30" w:name="_Toc272968192"/>
      <w:bookmarkStart w:id="31" w:name="_Toc528744912"/>
      <w:r w:rsidRPr="00EE241C">
        <w:t>Contenido del trabajo de investigación (índice tentativo</w:t>
      </w:r>
      <w:r w:rsidR="00085473">
        <w:t xml:space="preserve"> o estructura del trabajo</w:t>
      </w:r>
      <w:r w:rsidRPr="00EE241C">
        <w:t>)</w:t>
      </w:r>
      <w:bookmarkEnd w:id="30"/>
      <w:bookmarkEnd w:id="31"/>
    </w:p>
    <w:p w14:paraId="3913997A" w14:textId="77777777" w:rsidR="00884D37" w:rsidRDefault="00884D37" w:rsidP="00884D37">
      <w:r>
        <w:t>El trabajo de investigación se presentará con la siguiente estructura:</w:t>
      </w:r>
    </w:p>
    <w:p w14:paraId="3FF3B762" w14:textId="77777777" w:rsidR="00884D37" w:rsidRDefault="00884D37" w:rsidP="00884D37"/>
    <w:p w14:paraId="03CF112F" w14:textId="77777777" w:rsidR="00884D37" w:rsidRDefault="00884D37" w:rsidP="00884D37">
      <w:pPr>
        <w:rPr>
          <w:b/>
        </w:rPr>
      </w:pPr>
      <w:r w:rsidRPr="00782E0F">
        <w:rPr>
          <w:b/>
        </w:rPr>
        <w:t>Introducción</w:t>
      </w:r>
    </w:p>
    <w:p w14:paraId="39D2DEBD" w14:textId="77777777" w:rsidR="00D22F4F" w:rsidRPr="00782E0F" w:rsidRDefault="00D22F4F" w:rsidP="00884D37">
      <w:pPr>
        <w:rPr>
          <w:b/>
        </w:rPr>
      </w:pPr>
    </w:p>
    <w:p w14:paraId="69B7C802" w14:textId="77777777" w:rsidR="00884D37" w:rsidRPr="00782E0F" w:rsidRDefault="00884D37" w:rsidP="00884D37">
      <w:pPr>
        <w:rPr>
          <w:b/>
        </w:rPr>
      </w:pPr>
      <w:r w:rsidRPr="00782E0F">
        <w:rPr>
          <w:b/>
        </w:rPr>
        <w:t>Capítulo I. Fundamentos</w:t>
      </w:r>
    </w:p>
    <w:p w14:paraId="4A80DC47" w14:textId="77777777" w:rsidR="00884D37" w:rsidRDefault="00782E0F" w:rsidP="00782E0F">
      <w:pPr>
        <w:ind w:left="708"/>
        <w:jc w:val="left"/>
      </w:pPr>
      <w:r>
        <w:t xml:space="preserve">1.1. </w:t>
      </w:r>
      <w:r w:rsidR="00884D37">
        <w:t>Antecedentes</w:t>
      </w:r>
    </w:p>
    <w:p w14:paraId="4C8F6AAE" w14:textId="77777777" w:rsidR="00884D37" w:rsidRDefault="00884D37" w:rsidP="00782E0F">
      <w:pPr>
        <w:ind w:left="708"/>
        <w:jc w:val="left"/>
      </w:pPr>
      <w:r>
        <w:t>1.2. Planteamiento o justificación del problema</w:t>
      </w:r>
    </w:p>
    <w:p w14:paraId="34FC7BB7" w14:textId="77777777" w:rsidR="00884D37" w:rsidRDefault="00884D37" w:rsidP="00782E0F">
      <w:pPr>
        <w:ind w:left="708"/>
        <w:jc w:val="left"/>
      </w:pPr>
      <w:r>
        <w:t>1.3. Objetivos</w:t>
      </w:r>
    </w:p>
    <w:p w14:paraId="5522E18A" w14:textId="77777777" w:rsidR="00884D37" w:rsidRDefault="00884D37" w:rsidP="00782E0F">
      <w:pPr>
        <w:ind w:left="708"/>
        <w:jc w:val="left"/>
      </w:pPr>
      <w:r>
        <w:t>1.4. Justificación</w:t>
      </w:r>
    </w:p>
    <w:p w14:paraId="36333E9B" w14:textId="77777777" w:rsidR="00884D37" w:rsidRDefault="00782E0F" w:rsidP="00782E0F">
      <w:pPr>
        <w:ind w:left="708"/>
        <w:jc w:val="left"/>
      </w:pPr>
      <w:r>
        <w:t xml:space="preserve">1.5. </w:t>
      </w:r>
      <w:r w:rsidR="00884D37">
        <w:t>Alcances y limitaciones</w:t>
      </w:r>
    </w:p>
    <w:p w14:paraId="66F5811F" w14:textId="77777777" w:rsidR="00884D37" w:rsidRDefault="00782E0F" w:rsidP="00782E0F">
      <w:pPr>
        <w:ind w:left="708"/>
        <w:jc w:val="left"/>
      </w:pPr>
      <w:r>
        <w:t xml:space="preserve">1.6. </w:t>
      </w:r>
      <w:r w:rsidR="00884D37">
        <w:t>Estructura del trabajo</w:t>
      </w:r>
    </w:p>
    <w:p w14:paraId="736760AB" w14:textId="77777777" w:rsidR="00782E0F" w:rsidRDefault="00782E0F" w:rsidP="00782E0F">
      <w:pPr>
        <w:ind w:left="708"/>
        <w:jc w:val="left"/>
      </w:pPr>
    </w:p>
    <w:p w14:paraId="5FF47B3A" w14:textId="77777777" w:rsidR="00884D37" w:rsidRPr="00782E0F" w:rsidRDefault="00884D37" w:rsidP="00884D37">
      <w:pPr>
        <w:rPr>
          <w:b/>
        </w:rPr>
      </w:pPr>
      <w:r w:rsidRPr="00782E0F">
        <w:rPr>
          <w:b/>
        </w:rPr>
        <w:t>Capítulo II. Fundamentos metodológicos</w:t>
      </w:r>
    </w:p>
    <w:p w14:paraId="41284AB2" w14:textId="77777777" w:rsidR="00782E0F" w:rsidRDefault="00782E0F" w:rsidP="00782E0F">
      <w:pPr>
        <w:ind w:firstLine="708"/>
      </w:pPr>
      <w:r>
        <w:t>2.1.  Metodología utilizada</w:t>
      </w:r>
    </w:p>
    <w:p w14:paraId="41C65459" w14:textId="77777777" w:rsidR="00782E0F" w:rsidRDefault="00782E0F" w:rsidP="00782E0F">
      <w:pPr>
        <w:ind w:firstLine="708"/>
      </w:pPr>
      <w:r>
        <w:t>2.2. Herramientas y tecnologías por utilizar</w:t>
      </w:r>
    </w:p>
    <w:p w14:paraId="709EB152" w14:textId="77777777" w:rsidR="00070A84" w:rsidRDefault="00070A84" w:rsidP="00070A84"/>
    <w:p w14:paraId="13059293" w14:textId="77777777" w:rsidR="00070A84" w:rsidRPr="00E14A1A" w:rsidRDefault="00070A84" w:rsidP="00070A84">
      <w:pPr>
        <w:rPr>
          <w:b/>
        </w:rPr>
      </w:pPr>
      <w:r w:rsidRPr="00E14A1A">
        <w:rPr>
          <w:b/>
        </w:rPr>
        <w:t>Capítulo III. Análisis de requerimientos</w:t>
      </w:r>
    </w:p>
    <w:p w14:paraId="57D4C793" w14:textId="77777777" w:rsidR="00070A84" w:rsidRDefault="00070A84" w:rsidP="00070A84">
      <w:r>
        <w:tab/>
        <w:t xml:space="preserve">2.1. </w:t>
      </w:r>
      <w:r w:rsidR="00E14A1A">
        <w:t>Prototipos de la aplicación</w:t>
      </w:r>
    </w:p>
    <w:p w14:paraId="18F938C2" w14:textId="77777777" w:rsidR="00E14A1A" w:rsidRDefault="00E14A1A" w:rsidP="00070A84">
      <w:r>
        <w:tab/>
        <w:t>2.2. Requerimientos funcionales</w:t>
      </w:r>
    </w:p>
    <w:p w14:paraId="2C032299" w14:textId="77777777" w:rsidR="00E14A1A" w:rsidRDefault="00E14A1A" w:rsidP="00070A84">
      <w:r>
        <w:tab/>
        <w:t>2.2. Requerimientos no funcionales</w:t>
      </w:r>
    </w:p>
    <w:p w14:paraId="0F53234C" w14:textId="77777777" w:rsidR="00E14A1A" w:rsidRDefault="00E14A1A" w:rsidP="00E14A1A">
      <w:r>
        <w:tab/>
        <w:t>2.3. Diagrama de paquetes de casos de uso por actor</w:t>
      </w:r>
    </w:p>
    <w:p w14:paraId="037DDAAD" w14:textId="77777777" w:rsidR="00E14A1A" w:rsidRDefault="00E14A1A" w:rsidP="00E14A1A">
      <w:r>
        <w:tab/>
        <w:t>2.4. Diagrama de casos de uso por actor</w:t>
      </w:r>
    </w:p>
    <w:p w14:paraId="0E3ADDF1" w14:textId="77777777" w:rsidR="00E14A1A" w:rsidRDefault="00E14A1A" w:rsidP="00070A84">
      <w:r>
        <w:tab/>
        <w:t>2.5. Descripción detallada de casos de uso</w:t>
      </w:r>
    </w:p>
    <w:p w14:paraId="036117C8" w14:textId="77777777" w:rsidR="00782E0F" w:rsidRDefault="00782E0F" w:rsidP="00782E0F"/>
    <w:p w14:paraId="3EDA1418" w14:textId="77777777" w:rsidR="00782E0F" w:rsidRPr="00782E0F" w:rsidRDefault="00782E0F" w:rsidP="00782E0F">
      <w:pPr>
        <w:rPr>
          <w:b/>
        </w:rPr>
      </w:pPr>
      <w:r w:rsidRPr="00782E0F">
        <w:rPr>
          <w:b/>
        </w:rPr>
        <w:t xml:space="preserve">Capítulo </w:t>
      </w:r>
      <w:r w:rsidR="0013043E">
        <w:rPr>
          <w:b/>
        </w:rPr>
        <w:t>IV</w:t>
      </w:r>
      <w:r w:rsidRPr="00782E0F">
        <w:rPr>
          <w:b/>
        </w:rPr>
        <w:t>. Diseño de la aplicación</w:t>
      </w:r>
    </w:p>
    <w:p w14:paraId="4F41BEA6" w14:textId="77777777" w:rsidR="00782E0F" w:rsidRDefault="00782E0F" w:rsidP="00782E0F">
      <w:r>
        <w:tab/>
        <w:t>3.4. Modelo de dominio</w:t>
      </w:r>
    </w:p>
    <w:p w14:paraId="283BCFA8" w14:textId="77777777" w:rsidR="00782E0F" w:rsidRDefault="00782E0F" w:rsidP="00782E0F">
      <w:r>
        <w:tab/>
        <w:t>3.5. Diagrama de clases</w:t>
      </w:r>
    </w:p>
    <w:p w14:paraId="199A2258" w14:textId="77777777" w:rsidR="00782E0F" w:rsidRDefault="00782E0F" w:rsidP="00782E0F">
      <w:r>
        <w:lastRenderedPageBreak/>
        <w:tab/>
        <w:t>3.6. Diagramas de robustez</w:t>
      </w:r>
    </w:p>
    <w:p w14:paraId="49245A4B" w14:textId="77777777" w:rsidR="00782E0F" w:rsidRDefault="00782E0F" w:rsidP="00782E0F">
      <w:r>
        <w:tab/>
        <w:t>3.7. Diagramas de secuencia</w:t>
      </w:r>
    </w:p>
    <w:p w14:paraId="12A8BE4C" w14:textId="77777777" w:rsidR="00782E0F" w:rsidRDefault="00782E0F" w:rsidP="00782E0F"/>
    <w:p w14:paraId="6E993549" w14:textId="77777777" w:rsidR="00782E0F" w:rsidRPr="00782E0F" w:rsidRDefault="00782E0F" w:rsidP="00782E0F">
      <w:pPr>
        <w:rPr>
          <w:b/>
        </w:rPr>
      </w:pPr>
      <w:r w:rsidRPr="00782E0F">
        <w:rPr>
          <w:b/>
        </w:rPr>
        <w:t>Capítulo V. Pruebas de la aplicación</w:t>
      </w:r>
    </w:p>
    <w:p w14:paraId="069E1CE5" w14:textId="77777777" w:rsidR="00782E0F" w:rsidRDefault="00782E0F" w:rsidP="00782E0F">
      <w:r>
        <w:tab/>
        <w:t>4.1. Casos de prueba por caso de uso</w:t>
      </w:r>
    </w:p>
    <w:p w14:paraId="7AC73BE7" w14:textId="77777777" w:rsidR="00782E0F" w:rsidRDefault="00782E0F" w:rsidP="00782E0F">
      <w:r>
        <w:tab/>
        <w:t>4.2. Pruebas de funcionalidad</w:t>
      </w:r>
    </w:p>
    <w:p w14:paraId="48520E65" w14:textId="77777777" w:rsidR="00782E0F" w:rsidRDefault="00782E0F" w:rsidP="00782E0F">
      <w:pPr>
        <w:ind w:firstLine="708"/>
      </w:pPr>
      <w:r>
        <w:t>4.3. Pruebas de aceptación</w:t>
      </w:r>
    </w:p>
    <w:p w14:paraId="0EFF0DBD" w14:textId="77777777" w:rsidR="00782E0F" w:rsidRPr="00782E0F" w:rsidRDefault="00782E0F" w:rsidP="00782E0F">
      <w:pPr>
        <w:rPr>
          <w:b/>
        </w:rPr>
      </w:pPr>
    </w:p>
    <w:p w14:paraId="69BEC55A" w14:textId="77777777" w:rsidR="00782E0F" w:rsidRPr="00782E0F" w:rsidRDefault="00782E0F" w:rsidP="00782E0F">
      <w:pPr>
        <w:rPr>
          <w:b/>
        </w:rPr>
      </w:pPr>
      <w:r w:rsidRPr="00782E0F">
        <w:rPr>
          <w:b/>
        </w:rPr>
        <w:t>Conclusiones</w:t>
      </w:r>
    </w:p>
    <w:p w14:paraId="56A608A7" w14:textId="77777777" w:rsidR="00782E0F" w:rsidRPr="00782E0F" w:rsidRDefault="00782E0F" w:rsidP="00782E0F">
      <w:pPr>
        <w:rPr>
          <w:b/>
        </w:rPr>
      </w:pPr>
    </w:p>
    <w:p w14:paraId="3AA6CB48" w14:textId="77777777" w:rsidR="00782E0F" w:rsidRPr="00782E0F" w:rsidRDefault="00782E0F" w:rsidP="00782E0F">
      <w:pPr>
        <w:rPr>
          <w:b/>
        </w:rPr>
      </w:pPr>
      <w:r w:rsidRPr="00782E0F">
        <w:rPr>
          <w:b/>
        </w:rPr>
        <w:t>Bibliografía</w:t>
      </w:r>
    </w:p>
    <w:p w14:paraId="2BD1501D" w14:textId="77777777" w:rsidR="00782E0F" w:rsidRPr="00782E0F" w:rsidRDefault="00782E0F" w:rsidP="00782E0F">
      <w:pPr>
        <w:rPr>
          <w:b/>
        </w:rPr>
      </w:pPr>
    </w:p>
    <w:p w14:paraId="17FB42E7" w14:textId="77777777" w:rsidR="00782E0F" w:rsidRPr="00782E0F" w:rsidRDefault="00782E0F" w:rsidP="00782E0F">
      <w:pPr>
        <w:rPr>
          <w:b/>
        </w:rPr>
      </w:pPr>
      <w:r w:rsidRPr="00782E0F">
        <w:rPr>
          <w:b/>
        </w:rPr>
        <w:t>Anexos</w:t>
      </w:r>
    </w:p>
    <w:p w14:paraId="1D424DA5" w14:textId="77777777" w:rsidR="00782E0F" w:rsidRDefault="00782E0F" w:rsidP="00782E0F">
      <w:r>
        <w:tab/>
        <w:t>A1. Plan de pruebas</w:t>
      </w:r>
    </w:p>
    <w:p w14:paraId="13A96F7D" w14:textId="77777777" w:rsidR="00782E0F" w:rsidRDefault="00782E0F" w:rsidP="00782E0F">
      <w:r>
        <w:tab/>
        <w:t>A2. Manual de usuario</w:t>
      </w:r>
    </w:p>
    <w:p w14:paraId="6626B8E4" w14:textId="77777777" w:rsidR="00956314" w:rsidRDefault="00956314" w:rsidP="00782E0F">
      <w:pPr>
        <w:sectPr w:rsidR="00956314" w:rsidSect="00F07862">
          <w:pgSz w:w="12242" w:h="15842" w:code="1"/>
          <w:pgMar w:top="1418" w:right="1701" w:bottom="1418" w:left="1701" w:header="720" w:footer="851" w:gutter="0"/>
          <w:cols w:space="720"/>
        </w:sectPr>
      </w:pPr>
    </w:p>
    <w:p w14:paraId="769002A7" w14:textId="77777777" w:rsidR="002213C8" w:rsidRDefault="002213C8" w:rsidP="001E6DC1">
      <w:pPr>
        <w:pStyle w:val="Ttulo1"/>
        <w:spacing w:line="276" w:lineRule="auto"/>
        <w:jc w:val="both"/>
      </w:pPr>
      <w:bookmarkStart w:id="32" w:name="_Toc150755702"/>
      <w:bookmarkStart w:id="33" w:name="_Toc272968193"/>
      <w:bookmarkStart w:id="34" w:name="_Toc528744913"/>
      <w:r>
        <w:lastRenderedPageBreak/>
        <w:t>Cronograma</w:t>
      </w:r>
      <w:bookmarkEnd w:id="32"/>
      <w:bookmarkEnd w:id="33"/>
      <w:bookmarkEnd w:id="34"/>
    </w:p>
    <w:p w14:paraId="0DC2BC3A" w14:textId="77777777" w:rsidR="00956314" w:rsidRDefault="003E4274" w:rsidP="00956314">
      <w:r w:rsidRPr="003E4274">
        <w:rPr>
          <w:noProof/>
        </w:rPr>
        <w:drawing>
          <wp:anchor distT="0" distB="0" distL="114300" distR="114300" simplePos="0" relativeHeight="251659264" behindDoc="1" locked="0" layoutInCell="1" allowOverlap="1" wp14:anchorId="1F2AD23B" wp14:editId="48CFD1D6">
            <wp:simplePos x="0" y="0"/>
            <wp:positionH relativeFrom="column">
              <wp:posOffset>-792843</wp:posOffset>
            </wp:positionH>
            <wp:positionV relativeFrom="paragraph">
              <wp:posOffset>926828</wp:posOffset>
            </wp:positionV>
            <wp:extent cx="9847403" cy="2307772"/>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47403" cy="2307772"/>
                    </a:xfrm>
                    <a:prstGeom prst="rect">
                      <a:avLst/>
                    </a:prstGeom>
                  </pic:spPr>
                </pic:pic>
              </a:graphicData>
            </a:graphic>
            <wp14:sizeRelH relativeFrom="page">
              <wp14:pctWidth>0</wp14:pctWidth>
            </wp14:sizeRelH>
            <wp14:sizeRelV relativeFrom="page">
              <wp14:pctHeight>0</wp14:pctHeight>
            </wp14:sizeRelV>
          </wp:anchor>
        </w:drawing>
      </w:r>
    </w:p>
    <w:p w14:paraId="02BBC4C8" w14:textId="77777777" w:rsidR="00956314" w:rsidRDefault="00956314" w:rsidP="00956314">
      <w:pPr>
        <w:sectPr w:rsidR="00956314" w:rsidSect="00956314">
          <w:pgSz w:w="15842" w:h="12242" w:orient="landscape" w:code="1"/>
          <w:pgMar w:top="1701" w:right="1418" w:bottom="1701" w:left="1418" w:header="720" w:footer="851" w:gutter="0"/>
          <w:cols w:space="720"/>
          <w:docGrid w:linePitch="326"/>
        </w:sectPr>
      </w:pPr>
    </w:p>
    <w:p w14:paraId="7878D99C" w14:textId="77777777" w:rsidR="00956314" w:rsidRPr="00956314" w:rsidRDefault="00956314" w:rsidP="00956314"/>
    <w:p w14:paraId="4F413547" w14:textId="77777777" w:rsidR="00E86437" w:rsidRPr="00E86437" w:rsidRDefault="00E86437" w:rsidP="00E86437"/>
    <w:p w14:paraId="13A5BC16" w14:textId="77777777" w:rsidR="0068064D" w:rsidRDefault="006A114E" w:rsidP="001E6DC1">
      <w:pPr>
        <w:pStyle w:val="Ttulo1"/>
        <w:spacing w:line="276" w:lineRule="auto"/>
        <w:jc w:val="both"/>
      </w:pPr>
      <w:bookmarkStart w:id="35" w:name="_Toc528744914"/>
      <w:bookmarkStart w:id="36" w:name="_Toc192645104"/>
      <w:bookmarkEnd w:id="3"/>
      <w:bookmarkEnd w:id="4"/>
      <w:bookmarkEnd w:id="5"/>
      <w:bookmarkEnd w:id="6"/>
      <w:bookmarkEnd w:id="29"/>
      <w:r>
        <w:t>Referencias</w:t>
      </w:r>
      <w:bookmarkEnd w:id="35"/>
    </w:p>
    <w:p w14:paraId="582D62EB" w14:textId="77777777" w:rsidR="009A789F" w:rsidRPr="009A789F" w:rsidRDefault="00A04A2A" w:rsidP="009A789F">
      <w:pPr>
        <w:widowControl w:val="0"/>
        <w:autoSpaceDE w:val="0"/>
        <w:autoSpaceDN w:val="0"/>
        <w:adjustRightInd w:val="0"/>
        <w:ind w:left="480" w:hanging="480"/>
        <w:rPr>
          <w:rFonts w:cs="Arial"/>
          <w:noProof/>
        </w:rPr>
      </w:pPr>
      <w:r>
        <w:fldChar w:fldCharType="begin" w:fldLock="1"/>
      </w:r>
      <w:r>
        <w:instrText xml:space="preserve">ADDIN Mendeley Bibliography CSL_BIBLIOGRAPHY </w:instrText>
      </w:r>
      <w:r>
        <w:fldChar w:fldCharType="separate"/>
      </w:r>
      <w:r w:rsidR="009A789F" w:rsidRPr="009A789F">
        <w:rPr>
          <w:rFonts w:cs="Arial"/>
          <w:noProof/>
        </w:rPr>
        <w:t>Aguilar, R., &amp; Contreras, R. (1995). La distirbución de los mamíferos marinos de México: Un enfoque panbiogeográfico, (November), 213–220.</w:t>
      </w:r>
    </w:p>
    <w:p w14:paraId="6038C3C9" w14:textId="77777777" w:rsidR="009A789F" w:rsidRPr="009A789F" w:rsidRDefault="009A789F" w:rsidP="009A789F">
      <w:pPr>
        <w:widowControl w:val="0"/>
        <w:autoSpaceDE w:val="0"/>
        <w:autoSpaceDN w:val="0"/>
        <w:adjustRightInd w:val="0"/>
        <w:ind w:left="480" w:hanging="480"/>
        <w:rPr>
          <w:rFonts w:cs="Arial"/>
          <w:noProof/>
        </w:rPr>
      </w:pPr>
      <w:r w:rsidRPr="009A789F">
        <w:rPr>
          <w:rFonts w:cs="Arial"/>
          <w:noProof/>
        </w:rPr>
        <w:t xml:space="preserve">Hernández, M. (2017). </w:t>
      </w:r>
      <w:r w:rsidRPr="009A789F">
        <w:rPr>
          <w:rFonts w:cs="Arial"/>
          <w:i/>
          <w:iCs/>
          <w:noProof/>
        </w:rPr>
        <w:t>Aplicación móvil para registro de información de mamíferos marinos mexicanos varados</w:t>
      </w:r>
      <w:r w:rsidRPr="009A789F">
        <w:rPr>
          <w:rFonts w:cs="Arial"/>
          <w:noProof/>
        </w:rPr>
        <w:t>. Xalapa.</w:t>
      </w:r>
    </w:p>
    <w:p w14:paraId="7CBBDDDE" w14:textId="77777777" w:rsidR="009A789F" w:rsidRPr="009A789F" w:rsidRDefault="009A789F" w:rsidP="009A789F">
      <w:pPr>
        <w:widowControl w:val="0"/>
        <w:autoSpaceDE w:val="0"/>
        <w:autoSpaceDN w:val="0"/>
        <w:adjustRightInd w:val="0"/>
        <w:ind w:left="480" w:hanging="480"/>
        <w:rPr>
          <w:rFonts w:cs="Arial"/>
          <w:noProof/>
        </w:rPr>
      </w:pPr>
      <w:r w:rsidRPr="009A789F">
        <w:rPr>
          <w:rFonts w:cs="Arial"/>
          <w:noProof/>
        </w:rPr>
        <w:t>Juárez, M. (2017). Plataforma Web para registro de información de mamíferos marinos mexicanos varados.</w:t>
      </w:r>
    </w:p>
    <w:p w14:paraId="4E3B8469" w14:textId="77777777" w:rsidR="009A789F" w:rsidRPr="009A789F" w:rsidRDefault="009A789F" w:rsidP="009A789F">
      <w:pPr>
        <w:widowControl w:val="0"/>
        <w:autoSpaceDE w:val="0"/>
        <w:autoSpaceDN w:val="0"/>
        <w:adjustRightInd w:val="0"/>
        <w:ind w:left="480" w:hanging="480"/>
        <w:rPr>
          <w:rFonts w:cs="Arial"/>
          <w:noProof/>
        </w:rPr>
      </w:pPr>
      <w:r w:rsidRPr="009A789F">
        <w:rPr>
          <w:rFonts w:cs="Arial"/>
          <w:noProof/>
        </w:rPr>
        <w:t xml:space="preserve">Mercuri, M. (2007). </w:t>
      </w:r>
      <w:r w:rsidRPr="009A789F">
        <w:rPr>
          <w:rFonts w:cs="Arial"/>
          <w:i/>
          <w:iCs/>
          <w:noProof/>
        </w:rPr>
        <w:t>Varamiento de mamíferos marinos en Isla Magdalena, B.C.S., México y su relación con factores físicos y biológicos</w:t>
      </w:r>
      <w:r w:rsidRPr="009A789F">
        <w:rPr>
          <w:rFonts w:cs="Arial"/>
          <w:noProof/>
        </w:rPr>
        <w:t>.</w:t>
      </w:r>
    </w:p>
    <w:p w14:paraId="5C53863C" w14:textId="77777777" w:rsidR="009A789F" w:rsidRPr="009A789F" w:rsidRDefault="009A789F" w:rsidP="009A789F">
      <w:pPr>
        <w:widowControl w:val="0"/>
        <w:autoSpaceDE w:val="0"/>
        <w:autoSpaceDN w:val="0"/>
        <w:adjustRightInd w:val="0"/>
        <w:ind w:left="480" w:hanging="480"/>
        <w:rPr>
          <w:rFonts w:cs="Arial"/>
          <w:noProof/>
        </w:rPr>
      </w:pPr>
      <w:r w:rsidRPr="009A789F">
        <w:rPr>
          <w:rFonts w:cs="Arial"/>
          <w:noProof/>
        </w:rPr>
        <w:t xml:space="preserve">Morteo, E., Ortiz, B., Morteo, R., Bravo, E., Schramm, Y., &amp; Heckel, G. (2001). Base De Datos Para Control Y Seguimiento De Especies De Mamíferos Marinos Varados (Cysde). </w:t>
      </w:r>
      <w:r w:rsidRPr="009A789F">
        <w:rPr>
          <w:rFonts w:cs="Arial"/>
          <w:i/>
          <w:iCs/>
          <w:noProof/>
        </w:rPr>
        <w:t>XXVI Reunión Internacional Para El Estudio de Los Mamíferos Marinos</w:t>
      </w:r>
      <w:r w:rsidRPr="009A789F">
        <w:rPr>
          <w:rFonts w:cs="Arial"/>
          <w:noProof/>
        </w:rPr>
        <w:t>, 1.</w:t>
      </w:r>
    </w:p>
    <w:p w14:paraId="0B51A0B0" w14:textId="77777777" w:rsidR="009A789F" w:rsidRPr="00163B84" w:rsidRDefault="009A789F" w:rsidP="009A789F">
      <w:pPr>
        <w:widowControl w:val="0"/>
        <w:autoSpaceDE w:val="0"/>
        <w:autoSpaceDN w:val="0"/>
        <w:adjustRightInd w:val="0"/>
        <w:ind w:left="480" w:hanging="480"/>
        <w:rPr>
          <w:rFonts w:cs="Arial"/>
          <w:noProof/>
          <w:lang w:val="en-US"/>
        </w:rPr>
      </w:pPr>
      <w:r w:rsidRPr="009A789F">
        <w:rPr>
          <w:rFonts w:cs="Arial"/>
          <w:noProof/>
        </w:rPr>
        <w:t xml:space="preserve">Protocolo de atención para varamiento de mamíferos marinos. </w:t>
      </w:r>
      <w:r w:rsidRPr="00163B84">
        <w:rPr>
          <w:rFonts w:cs="Arial"/>
          <w:noProof/>
          <w:lang w:val="en-US"/>
        </w:rPr>
        <w:t>(2014). Retrieved September 13, 2018, from http://dof.gob.mx/nota_detalle.php?codigo=5348898&amp;fecha=17/06/2014</w:t>
      </w:r>
    </w:p>
    <w:p w14:paraId="558E4133" w14:textId="77777777" w:rsidR="009A789F" w:rsidRPr="009A789F" w:rsidRDefault="009A789F" w:rsidP="009A789F">
      <w:pPr>
        <w:widowControl w:val="0"/>
        <w:autoSpaceDE w:val="0"/>
        <w:autoSpaceDN w:val="0"/>
        <w:adjustRightInd w:val="0"/>
        <w:ind w:left="480" w:hanging="480"/>
        <w:rPr>
          <w:rFonts w:cs="Arial"/>
          <w:noProof/>
        </w:rPr>
      </w:pPr>
      <w:r w:rsidRPr="009A789F">
        <w:rPr>
          <w:rFonts w:cs="Arial"/>
          <w:noProof/>
        </w:rPr>
        <w:t>Rivas, O., &amp; Zúñiga, C. (2012). Posible impacto en la salud pública del encallamiento de cetáceos en Costa Rica, 33–40.</w:t>
      </w:r>
    </w:p>
    <w:p w14:paraId="4D682362" w14:textId="77777777" w:rsidR="009A789F" w:rsidRPr="00163B84" w:rsidRDefault="009A789F" w:rsidP="009A789F">
      <w:pPr>
        <w:widowControl w:val="0"/>
        <w:autoSpaceDE w:val="0"/>
        <w:autoSpaceDN w:val="0"/>
        <w:adjustRightInd w:val="0"/>
        <w:ind w:left="480" w:hanging="480"/>
        <w:rPr>
          <w:rFonts w:cs="Arial"/>
          <w:noProof/>
          <w:lang w:val="en-US"/>
        </w:rPr>
      </w:pPr>
      <w:r w:rsidRPr="009A789F">
        <w:rPr>
          <w:rFonts w:cs="Arial"/>
          <w:noProof/>
        </w:rPr>
        <w:t xml:space="preserve">Serrano, A. (2006). Mamíferos marinos: ¿veracruzanos desconocidos? </w:t>
      </w:r>
      <w:r w:rsidRPr="00163B84">
        <w:rPr>
          <w:rFonts w:cs="Arial"/>
          <w:noProof/>
          <w:lang w:val="en-US"/>
        </w:rPr>
        <w:t>Retrieved September 3, 2018, from https://www.uv.mx/cienciahombre/revistae/vol19num1/articulos/mamiferos/</w:t>
      </w:r>
    </w:p>
    <w:p w14:paraId="2F2248FC" w14:textId="77777777" w:rsidR="009A789F" w:rsidRPr="009A789F" w:rsidRDefault="009A789F" w:rsidP="009A789F">
      <w:pPr>
        <w:widowControl w:val="0"/>
        <w:autoSpaceDE w:val="0"/>
        <w:autoSpaceDN w:val="0"/>
        <w:adjustRightInd w:val="0"/>
        <w:ind w:left="480" w:hanging="480"/>
        <w:rPr>
          <w:rFonts w:cs="Arial"/>
          <w:noProof/>
        </w:rPr>
      </w:pPr>
      <w:r w:rsidRPr="009A789F">
        <w:rPr>
          <w:rFonts w:cs="Arial"/>
          <w:noProof/>
        </w:rPr>
        <w:t xml:space="preserve">Villa, H. (2017). </w:t>
      </w:r>
      <w:r w:rsidRPr="009A789F">
        <w:rPr>
          <w:rFonts w:cs="Arial"/>
          <w:i/>
          <w:iCs/>
          <w:noProof/>
        </w:rPr>
        <w:t>Plataforma tecnológica para identificación de mamíferos marinos mexicanos varados</w:t>
      </w:r>
      <w:r w:rsidRPr="009A789F">
        <w:rPr>
          <w:rFonts w:cs="Arial"/>
          <w:noProof/>
        </w:rPr>
        <w:t>. Universidad Veracruzana.</w:t>
      </w:r>
    </w:p>
    <w:p w14:paraId="5156B1FB" w14:textId="77777777" w:rsidR="004C5066" w:rsidRPr="00C8636D" w:rsidRDefault="00A04A2A" w:rsidP="00C8636D">
      <w:pPr>
        <w:widowControl w:val="0"/>
        <w:autoSpaceDE w:val="0"/>
        <w:autoSpaceDN w:val="0"/>
        <w:adjustRightInd w:val="0"/>
      </w:pPr>
      <w:r>
        <w:fldChar w:fldCharType="end"/>
      </w:r>
      <w:bookmarkEnd w:id="36"/>
    </w:p>
    <w:p w14:paraId="05F6BA23" w14:textId="77777777" w:rsidR="00F07862" w:rsidRPr="00C8682E" w:rsidRDefault="00F07862" w:rsidP="001E6DC1">
      <w:pPr>
        <w:spacing w:line="276" w:lineRule="auto"/>
        <w:rPr>
          <w:color w:val="FF0000"/>
        </w:rPr>
      </w:pPr>
    </w:p>
    <w:p w14:paraId="654F7CEC" w14:textId="77777777" w:rsidR="00EF4259" w:rsidRPr="008B5159" w:rsidRDefault="00EF4259" w:rsidP="001E6DC1">
      <w:pPr>
        <w:pStyle w:val="Ttulo1"/>
        <w:numPr>
          <w:ilvl w:val="0"/>
          <w:numId w:val="0"/>
        </w:numPr>
        <w:spacing w:line="276" w:lineRule="auto"/>
        <w:jc w:val="both"/>
      </w:pPr>
    </w:p>
    <w:sectPr w:rsidR="00EF4259" w:rsidRPr="008B5159" w:rsidSect="00F07862">
      <w:pgSz w:w="12242" w:h="15842" w:code="1"/>
      <w:pgMar w:top="1418" w:right="1701" w:bottom="1418" w:left="1701" w:header="720"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D1C758D" w14:textId="77777777" w:rsidR="00DF328E" w:rsidRDefault="00DF328E">
      <w:r>
        <w:separator/>
      </w:r>
    </w:p>
  </w:endnote>
  <w:endnote w:type="continuationSeparator" w:id="0">
    <w:p w14:paraId="376715D2" w14:textId="77777777" w:rsidR="00DF328E" w:rsidRDefault="00DF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66A03" w14:textId="77777777" w:rsidR="00DF328E" w:rsidRDefault="00DF328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ADE03C" w14:textId="77777777" w:rsidR="00DF328E" w:rsidRDefault="00DF328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D487B" w14:textId="77777777" w:rsidR="00DF328E" w:rsidRDefault="00DF328E">
    <w:pPr>
      <w:pStyle w:val="Piedepgina"/>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E5752" w14:textId="77777777" w:rsidR="00DF328E" w:rsidRDefault="00DF328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718A0">
      <w:rPr>
        <w:rStyle w:val="Nmerodepgina"/>
        <w:noProof/>
      </w:rPr>
      <w:t>5</w:t>
    </w:r>
    <w:r>
      <w:rPr>
        <w:rStyle w:val="Nmerodepgina"/>
      </w:rPr>
      <w:fldChar w:fldCharType="end"/>
    </w:r>
  </w:p>
  <w:p w14:paraId="31488E9A" w14:textId="77777777" w:rsidR="00DF328E" w:rsidRDefault="00DF328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7B1E59E" w14:textId="77777777" w:rsidR="00DF328E" w:rsidRDefault="00DF328E">
      <w:r>
        <w:separator/>
      </w:r>
    </w:p>
  </w:footnote>
  <w:footnote w:type="continuationSeparator" w:id="0">
    <w:p w14:paraId="016493D7" w14:textId="77777777" w:rsidR="00DF328E" w:rsidRDefault="00DF32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pt;height:7.7pt" o:bullet="t">
        <v:imagedata r:id="rId1" o:title="msoBA"/>
      </v:shape>
    </w:pict>
  </w:numPicBullet>
  <w:abstractNum w:abstractNumId="0">
    <w:nsid w:val="FFFFFF89"/>
    <w:multiLevelType w:val="singleLevel"/>
    <w:tmpl w:val="C9C8993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E81924"/>
    <w:multiLevelType w:val="multilevel"/>
    <w:tmpl w:val="7434536A"/>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79B00F6"/>
    <w:multiLevelType w:val="multilevel"/>
    <w:tmpl w:val="F74CB93E"/>
    <w:lvl w:ilvl="0">
      <w:start w:val="1"/>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BF32274"/>
    <w:multiLevelType w:val="multilevel"/>
    <w:tmpl w:val="C5D615A4"/>
    <w:lvl w:ilvl="0">
      <w:start w:val="1"/>
      <w:numFmt w:val="decimal"/>
      <w:lvlText w:val="%1"/>
      <w:lvlJc w:val="left"/>
      <w:pPr>
        <w:tabs>
          <w:tab w:val="num" w:pos="432"/>
        </w:tabs>
        <w:ind w:left="432" w:hanging="432"/>
      </w:pPr>
      <w:rPr>
        <w:rFonts w:ascii="Arial" w:hAnsi="Arial" w:hint="default"/>
        <w:b/>
        <w:i w:val="0"/>
        <w:sz w:val="2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109A0B32"/>
    <w:multiLevelType w:val="hybridMultilevel"/>
    <w:tmpl w:val="57223302"/>
    <w:lvl w:ilvl="0" w:tplc="305EF5C6">
      <w:start w:val="1"/>
      <w:numFmt w:val="bullet"/>
      <w:lvlText w:val="•"/>
      <w:lvlJc w:val="left"/>
      <w:pPr>
        <w:tabs>
          <w:tab w:val="num" w:pos="720"/>
        </w:tabs>
        <w:ind w:left="720" w:hanging="360"/>
      </w:pPr>
      <w:rPr>
        <w:rFonts w:ascii="Trebuchet MS" w:hAnsi="Trebuchet MS" w:hint="default"/>
      </w:rPr>
    </w:lvl>
    <w:lvl w:ilvl="1" w:tplc="71A2CF1A">
      <w:start w:val="172"/>
      <w:numFmt w:val="bullet"/>
      <w:lvlText w:val="–"/>
      <w:lvlJc w:val="left"/>
      <w:pPr>
        <w:tabs>
          <w:tab w:val="num" w:pos="1440"/>
        </w:tabs>
        <w:ind w:left="1440" w:hanging="360"/>
      </w:pPr>
      <w:rPr>
        <w:rFonts w:ascii="Trebuchet MS" w:hAnsi="Trebuchet MS" w:hint="default"/>
      </w:rPr>
    </w:lvl>
    <w:lvl w:ilvl="2" w:tplc="A230B086" w:tentative="1">
      <w:start w:val="1"/>
      <w:numFmt w:val="bullet"/>
      <w:lvlText w:val="•"/>
      <w:lvlJc w:val="left"/>
      <w:pPr>
        <w:tabs>
          <w:tab w:val="num" w:pos="2160"/>
        </w:tabs>
        <w:ind w:left="2160" w:hanging="360"/>
      </w:pPr>
      <w:rPr>
        <w:rFonts w:ascii="Trebuchet MS" w:hAnsi="Trebuchet MS" w:hint="default"/>
      </w:rPr>
    </w:lvl>
    <w:lvl w:ilvl="3" w:tplc="73308344" w:tentative="1">
      <w:start w:val="1"/>
      <w:numFmt w:val="bullet"/>
      <w:lvlText w:val="•"/>
      <w:lvlJc w:val="left"/>
      <w:pPr>
        <w:tabs>
          <w:tab w:val="num" w:pos="2880"/>
        </w:tabs>
        <w:ind w:left="2880" w:hanging="360"/>
      </w:pPr>
      <w:rPr>
        <w:rFonts w:ascii="Trebuchet MS" w:hAnsi="Trebuchet MS" w:hint="default"/>
      </w:rPr>
    </w:lvl>
    <w:lvl w:ilvl="4" w:tplc="428429C2" w:tentative="1">
      <w:start w:val="1"/>
      <w:numFmt w:val="bullet"/>
      <w:lvlText w:val="•"/>
      <w:lvlJc w:val="left"/>
      <w:pPr>
        <w:tabs>
          <w:tab w:val="num" w:pos="3600"/>
        </w:tabs>
        <w:ind w:left="3600" w:hanging="360"/>
      </w:pPr>
      <w:rPr>
        <w:rFonts w:ascii="Trebuchet MS" w:hAnsi="Trebuchet MS" w:hint="default"/>
      </w:rPr>
    </w:lvl>
    <w:lvl w:ilvl="5" w:tplc="7998351C" w:tentative="1">
      <w:start w:val="1"/>
      <w:numFmt w:val="bullet"/>
      <w:lvlText w:val="•"/>
      <w:lvlJc w:val="left"/>
      <w:pPr>
        <w:tabs>
          <w:tab w:val="num" w:pos="4320"/>
        </w:tabs>
        <w:ind w:left="4320" w:hanging="360"/>
      </w:pPr>
      <w:rPr>
        <w:rFonts w:ascii="Trebuchet MS" w:hAnsi="Trebuchet MS" w:hint="default"/>
      </w:rPr>
    </w:lvl>
    <w:lvl w:ilvl="6" w:tplc="D388BB6A" w:tentative="1">
      <w:start w:val="1"/>
      <w:numFmt w:val="bullet"/>
      <w:lvlText w:val="•"/>
      <w:lvlJc w:val="left"/>
      <w:pPr>
        <w:tabs>
          <w:tab w:val="num" w:pos="5040"/>
        </w:tabs>
        <w:ind w:left="5040" w:hanging="360"/>
      </w:pPr>
      <w:rPr>
        <w:rFonts w:ascii="Trebuchet MS" w:hAnsi="Trebuchet MS" w:hint="default"/>
      </w:rPr>
    </w:lvl>
    <w:lvl w:ilvl="7" w:tplc="55CE3A44" w:tentative="1">
      <w:start w:val="1"/>
      <w:numFmt w:val="bullet"/>
      <w:lvlText w:val="•"/>
      <w:lvlJc w:val="left"/>
      <w:pPr>
        <w:tabs>
          <w:tab w:val="num" w:pos="5760"/>
        </w:tabs>
        <w:ind w:left="5760" w:hanging="360"/>
      </w:pPr>
      <w:rPr>
        <w:rFonts w:ascii="Trebuchet MS" w:hAnsi="Trebuchet MS" w:hint="default"/>
      </w:rPr>
    </w:lvl>
    <w:lvl w:ilvl="8" w:tplc="9C5E58BC" w:tentative="1">
      <w:start w:val="1"/>
      <w:numFmt w:val="bullet"/>
      <w:lvlText w:val="•"/>
      <w:lvlJc w:val="left"/>
      <w:pPr>
        <w:tabs>
          <w:tab w:val="num" w:pos="6480"/>
        </w:tabs>
        <w:ind w:left="6480" w:hanging="360"/>
      </w:pPr>
      <w:rPr>
        <w:rFonts w:ascii="Trebuchet MS" w:hAnsi="Trebuchet MS" w:hint="default"/>
      </w:rPr>
    </w:lvl>
  </w:abstractNum>
  <w:abstractNum w:abstractNumId="6">
    <w:nsid w:val="13E154AB"/>
    <w:multiLevelType w:val="hybridMultilevel"/>
    <w:tmpl w:val="CF601FB0"/>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141C241B"/>
    <w:multiLevelType w:val="hybridMultilevel"/>
    <w:tmpl w:val="CF92BD9C"/>
    <w:lvl w:ilvl="0" w:tplc="0C0A0003">
      <w:start w:val="1"/>
      <w:numFmt w:val="bullet"/>
      <w:lvlText w:val="o"/>
      <w:lvlJc w:val="left"/>
      <w:pPr>
        <w:tabs>
          <w:tab w:val="num" w:pos="720"/>
        </w:tabs>
        <w:ind w:left="720" w:hanging="360"/>
      </w:pPr>
      <w:rPr>
        <w:rFonts w:ascii="Courier New" w:hAnsi="Courier New" w:cs="Courier New" w:hint="default"/>
      </w:rPr>
    </w:lvl>
    <w:lvl w:ilvl="1" w:tplc="71A2CF1A">
      <w:start w:val="172"/>
      <w:numFmt w:val="bullet"/>
      <w:lvlText w:val="–"/>
      <w:lvlJc w:val="left"/>
      <w:pPr>
        <w:tabs>
          <w:tab w:val="num" w:pos="1440"/>
        </w:tabs>
        <w:ind w:left="1440" w:hanging="360"/>
      </w:pPr>
      <w:rPr>
        <w:rFonts w:ascii="Trebuchet MS" w:hAnsi="Trebuchet MS" w:hint="default"/>
      </w:rPr>
    </w:lvl>
    <w:lvl w:ilvl="2" w:tplc="A230B086" w:tentative="1">
      <w:start w:val="1"/>
      <w:numFmt w:val="bullet"/>
      <w:lvlText w:val="•"/>
      <w:lvlJc w:val="left"/>
      <w:pPr>
        <w:tabs>
          <w:tab w:val="num" w:pos="2160"/>
        </w:tabs>
        <w:ind w:left="2160" w:hanging="360"/>
      </w:pPr>
      <w:rPr>
        <w:rFonts w:ascii="Trebuchet MS" w:hAnsi="Trebuchet MS" w:hint="default"/>
      </w:rPr>
    </w:lvl>
    <w:lvl w:ilvl="3" w:tplc="73308344" w:tentative="1">
      <w:start w:val="1"/>
      <w:numFmt w:val="bullet"/>
      <w:lvlText w:val="•"/>
      <w:lvlJc w:val="left"/>
      <w:pPr>
        <w:tabs>
          <w:tab w:val="num" w:pos="2880"/>
        </w:tabs>
        <w:ind w:left="2880" w:hanging="360"/>
      </w:pPr>
      <w:rPr>
        <w:rFonts w:ascii="Trebuchet MS" w:hAnsi="Trebuchet MS" w:hint="default"/>
      </w:rPr>
    </w:lvl>
    <w:lvl w:ilvl="4" w:tplc="428429C2" w:tentative="1">
      <w:start w:val="1"/>
      <w:numFmt w:val="bullet"/>
      <w:lvlText w:val="•"/>
      <w:lvlJc w:val="left"/>
      <w:pPr>
        <w:tabs>
          <w:tab w:val="num" w:pos="3600"/>
        </w:tabs>
        <w:ind w:left="3600" w:hanging="360"/>
      </w:pPr>
      <w:rPr>
        <w:rFonts w:ascii="Trebuchet MS" w:hAnsi="Trebuchet MS" w:hint="default"/>
      </w:rPr>
    </w:lvl>
    <w:lvl w:ilvl="5" w:tplc="7998351C" w:tentative="1">
      <w:start w:val="1"/>
      <w:numFmt w:val="bullet"/>
      <w:lvlText w:val="•"/>
      <w:lvlJc w:val="left"/>
      <w:pPr>
        <w:tabs>
          <w:tab w:val="num" w:pos="4320"/>
        </w:tabs>
        <w:ind w:left="4320" w:hanging="360"/>
      </w:pPr>
      <w:rPr>
        <w:rFonts w:ascii="Trebuchet MS" w:hAnsi="Trebuchet MS" w:hint="default"/>
      </w:rPr>
    </w:lvl>
    <w:lvl w:ilvl="6" w:tplc="D388BB6A" w:tentative="1">
      <w:start w:val="1"/>
      <w:numFmt w:val="bullet"/>
      <w:lvlText w:val="•"/>
      <w:lvlJc w:val="left"/>
      <w:pPr>
        <w:tabs>
          <w:tab w:val="num" w:pos="5040"/>
        </w:tabs>
        <w:ind w:left="5040" w:hanging="360"/>
      </w:pPr>
      <w:rPr>
        <w:rFonts w:ascii="Trebuchet MS" w:hAnsi="Trebuchet MS" w:hint="default"/>
      </w:rPr>
    </w:lvl>
    <w:lvl w:ilvl="7" w:tplc="55CE3A44" w:tentative="1">
      <w:start w:val="1"/>
      <w:numFmt w:val="bullet"/>
      <w:lvlText w:val="•"/>
      <w:lvlJc w:val="left"/>
      <w:pPr>
        <w:tabs>
          <w:tab w:val="num" w:pos="5760"/>
        </w:tabs>
        <w:ind w:left="5760" w:hanging="360"/>
      </w:pPr>
      <w:rPr>
        <w:rFonts w:ascii="Trebuchet MS" w:hAnsi="Trebuchet MS" w:hint="default"/>
      </w:rPr>
    </w:lvl>
    <w:lvl w:ilvl="8" w:tplc="9C5E58BC" w:tentative="1">
      <w:start w:val="1"/>
      <w:numFmt w:val="bullet"/>
      <w:lvlText w:val="•"/>
      <w:lvlJc w:val="left"/>
      <w:pPr>
        <w:tabs>
          <w:tab w:val="num" w:pos="6480"/>
        </w:tabs>
        <w:ind w:left="6480" w:hanging="360"/>
      </w:pPr>
      <w:rPr>
        <w:rFonts w:ascii="Trebuchet MS" w:hAnsi="Trebuchet MS" w:hint="default"/>
      </w:rPr>
    </w:lvl>
  </w:abstractNum>
  <w:abstractNum w:abstractNumId="8">
    <w:nsid w:val="190046C0"/>
    <w:multiLevelType w:val="hybridMultilevel"/>
    <w:tmpl w:val="D6E6F6E4"/>
    <w:lvl w:ilvl="0" w:tplc="080A0003">
      <w:start w:val="1"/>
      <w:numFmt w:val="bullet"/>
      <w:lvlText w:val="o"/>
      <w:lvlJc w:val="left"/>
      <w:pPr>
        <w:tabs>
          <w:tab w:val="num" w:pos="720"/>
        </w:tabs>
        <w:ind w:left="720" w:hanging="360"/>
      </w:pPr>
      <w:rPr>
        <w:rFonts w:ascii="Courier New" w:hAnsi="Courier New" w:cs="Courier New"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9">
    <w:nsid w:val="190047F9"/>
    <w:multiLevelType w:val="hybridMultilevel"/>
    <w:tmpl w:val="6162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F5AB2"/>
    <w:multiLevelType w:val="hybridMultilevel"/>
    <w:tmpl w:val="CA246F60"/>
    <w:lvl w:ilvl="0" w:tplc="7124CD70">
      <w:start w:val="7"/>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C0B1A4F"/>
    <w:multiLevelType w:val="hybridMultilevel"/>
    <w:tmpl w:val="DB701862"/>
    <w:lvl w:ilvl="0" w:tplc="080A0003">
      <w:start w:val="1"/>
      <w:numFmt w:val="bullet"/>
      <w:lvlText w:val="o"/>
      <w:lvlJc w:val="left"/>
      <w:pPr>
        <w:tabs>
          <w:tab w:val="num" w:pos="360"/>
        </w:tabs>
        <w:ind w:left="360" w:hanging="360"/>
      </w:pPr>
      <w:rPr>
        <w:rFonts w:ascii="Courier New" w:hAnsi="Courier New" w:cs="Courier New" w:hint="default"/>
      </w:rPr>
    </w:lvl>
    <w:lvl w:ilvl="1" w:tplc="080A0003" w:tentative="1">
      <w:start w:val="1"/>
      <w:numFmt w:val="bullet"/>
      <w:lvlText w:val="o"/>
      <w:lvlJc w:val="left"/>
      <w:pPr>
        <w:tabs>
          <w:tab w:val="num" w:pos="1080"/>
        </w:tabs>
        <w:ind w:left="1080" w:hanging="360"/>
      </w:pPr>
      <w:rPr>
        <w:rFonts w:ascii="Courier New" w:hAnsi="Courier New" w:cs="Courier New" w:hint="default"/>
      </w:rPr>
    </w:lvl>
    <w:lvl w:ilvl="2" w:tplc="080A0005" w:tentative="1">
      <w:start w:val="1"/>
      <w:numFmt w:val="bullet"/>
      <w:lvlText w:val=""/>
      <w:lvlJc w:val="left"/>
      <w:pPr>
        <w:tabs>
          <w:tab w:val="num" w:pos="1800"/>
        </w:tabs>
        <w:ind w:left="1800" w:hanging="360"/>
      </w:pPr>
      <w:rPr>
        <w:rFonts w:ascii="Wingdings" w:hAnsi="Wingdings" w:hint="default"/>
      </w:rPr>
    </w:lvl>
    <w:lvl w:ilvl="3" w:tplc="080A0001" w:tentative="1">
      <w:start w:val="1"/>
      <w:numFmt w:val="bullet"/>
      <w:lvlText w:val=""/>
      <w:lvlJc w:val="left"/>
      <w:pPr>
        <w:tabs>
          <w:tab w:val="num" w:pos="2520"/>
        </w:tabs>
        <w:ind w:left="2520" w:hanging="360"/>
      </w:pPr>
      <w:rPr>
        <w:rFonts w:ascii="Symbol" w:hAnsi="Symbol" w:hint="default"/>
      </w:rPr>
    </w:lvl>
    <w:lvl w:ilvl="4" w:tplc="080A0003" w:tentative="1">
      <w:start w:val="1"/>
      <w:numFmt w:val="bullet"/>
      <w:lvlText w:val="o"/>
      <w:lvlJc w:val="left"/>
      <w:pPr>
        <w:tabs>
          <w:tab w:val="num" w:pos="3240"/>
        </w:tabs>
        <w:ind w:left="3240" w:hanging="360"/>
      </w:pPr>
      <w:rPr>
        <w:rFonts w:ascii="Courier New" w:hAnsi="Courier New" w:cs="Courier New" w:hint="default"/>
      </w:rPr>
    </w:lvl>
    <w:lvl w:ilvl="5" w:tplc="080A0005" w:tentative="1">
      <w:start w:val="1"/>
      <w:numFmt w:val="bullet"/>
      <w:lvlText w:val=""/>
      <w:lvlJc w:val="left"/>
      <w:pPr>
        <w:tabs>
          <w:tab w:val="num" w:pos="3960"/>
        </w:tabs>
        <w:ind w:left="3960" w:hanging="360"/>
      </w:pPr>
      <w:rPr>
        <w:rFonts w:ascii="Wingdings" w:hAnsi="Wingdings" w:hint="default"/>
      </w:rPr>
    </w:lvl>
    <w:lvl w:ilvl="6" w:tplc="080A0001" w:tentative="1">
      <w:start w:val="1"/>
      <w:numFmt w:val="bullet"/>
      <w:lvlText w:val=""/>
      <w:lvlJc w:val="left"/>
      <w:pPr>
        <w:tabs>
          <w:tab w:val="num" w:pos="4680"/>
        </w:tabs>
        <w:ind w:left="4680" w:hanging="360"/>
      </w:pPr>
      <w:rPr>
        <w:rFonts w:ascii="Symbol" w:hAnsi="Symbol" w:hint="default"/>
      </w:rPr>
    </w:lvl>
    <w:lvl w:ilvl="7" w:tplc="080A0003" w:tentative="1">
      <w:start w:val="1"/>
      <w:numFmt w:val="bullet"/>
      <w:lvlText w:val="o"/>
      <w:lvlJc w:val="left"/>
      <w:pPr>
        <w:tabs>
          <w:tab w:val="num" w:pos="5400"/>
        </w:tabs>
        <w:ind w:left="5400" w:hanging="360"/>
      </w:pPr>
      <w:rPr>
        <w:rFonts w:ascii="Courier New" w:hAnsi="Courier New" w:cs="Courier New" w:hint="default"/>
      </w:rPr>
    </w:lvl>
    <w:lvl w:ilvl="8" w:tplc="080A0005" w:tentative="1">
      <w:start w:val="1"/>
      <w:numFmt w:val="bullet"/>
      <w:lvlText w:val=""/>
      <w:lvlJc w:val="left"/>
      <w:pPr>
        <w:tabs>
          <w:tab w:val="num" w:pos="6120"/>
        </w:tabs>
        <w:ind w:left="6120" w:hanging="360"/>
      </w:pPr>
      <w:rPr>
        <w:rFonts w:ascii="Wingdings" w:hAnsi="Wingdings" w:hint="default"/>
      </w:rPr>
    </w:lvl>
  </w:abstractNum>
  <w:abstractNum w:abstractNumId="12">
    <w:nsid w:val="20424A0C"/>
    <w:multiLevelType w:val="hybridMultilevel"/>
    <w:tmpl w:val="5DDA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F015B5"/>
    <w:multiLevelType w:val="hybridMultilevel"/>
    <w:tmpl w:val="0FBC0298"/>
    <w:lvl w:ilvl="0" w:tplc="080A0003">
      <w:start w:val="1"/>
      <w:numFmt w:val="bullet"/>
      <w:lvlText w:val="o"/>
      <w:lvlJc w:val="left"/>
      <w:pPr>
        <w:tabs>
          <w:tab w:val="num" w:pos="720"/>
        </w:tabs>
        <w:ind w:left="720" w:hanging="360"/>
      </w:pPr>
      <w:rPr>
        <w:rFonts w:ascii="Courier New" w:hAnsi="Courier New" w:cs="Courier New"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4">
    <w:nsid w:val="27DE1BF4"/>
    <w:multiLevelType w:val="multilevel"/>
    <w:tmpl w:val="2542999E"/>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9055F25"/>
    <w:multiLevelType w:val="multilevel"/>
    <w:tmpl w:val="BAB2DD1E"/>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2A0C41DA"/>
    <w:multiLevelType w:val="hybridMultilevel"/>
    <w:tmpl w:val="31A87522"/>
    <w:lvl w:ilvl="0" w:tplc="F2928DB2">
      <w:start w:val="1"/>
      <w:numFmt w:val="bullet"/>
      <w:lvlText w:val="•"/>
      <w:lvlJc w:val="left"/>
      <w:pPr>
        <w:tabs>
          <w:tab w:val="num" w:pos="720"/>
        </w:tabs>
        <w:ind w:left="720" w:hanging="360"/>
      </w:pPr>
      <w:rPr>
        <w:rFonts w:ascii="Trebuchet MS" w:hAnsi="Trebuchet MS" w:hint="default"/>
      </w:rPr>
    </w:lvl>
    <w:lvl w:ilvl="1" w:tplc="538A42FC">
      <w:start w:val="172"/>
      <w:numFmt w:val="bullet"/>
      <w:lvlText w:val="–"/>
      <w:lvlJc w:val="left"/>
      <w:pPr>
        <w:tabs>
          <w:tab w:val="num" w:pos="1440"/>
        </w:tabs>
        <w:ind w:left="1440" w:hanging="360"/>
      </w:pPr>
      <w:rPr>
        <w:rFonts w:ascii="Trebuchet MS" w:hAnsi="Trebuchet MS" w:hint="default"/>
      </w:rPr>
    </w:lvl>
    <w:lvl w:ilvl="2" w:tplc="2B8278E2">
      <w:start w:val="172"/>
      <w:numFmt w:val="bullet"/>
      <w:lvlText w:val="•"/>
      <w:lvlJc w:val="left"/>
      <w:pPr>
        <w:tabs>
          <w:tab w:val="num" w:pos="2160"/>
        </w:tabs>
        <w:ind w:left="2160" w:hanging="360"/>
      </w:pPr>
      <w:rPr>
        <w:rFonts w:ascii="Trebuchet MS" w:hAnsi="Trebuchet MS" w:hint="default"/>
      </w:rPr>
    </w:lvl>
    <w:lvl w:ilvl="3" w:tplc="EC2E2F92" w:tentative="1">
      <w:start w:val="1"/>
      <w:numFmt w:val="bullet"/>
      <w:lvlText w:val="•"/>
      <w:lvlJc w:val="left"/>
      <w:pPr>
        <w:tabs>
          <w:tab w:val="num" w:pos="2880"/>
        </w:tabs>
        <w:ind w:left="2880" w:hanging="360"/>
      </w:pPr>
      <w:rPr>
        <w:rFonts w:ascii="Trebuchet MS" w:hAnsi="Trebuchet MS" w:hint="default"/>
      </w:rPr>
    </w:lvl>
    <w:lvl w:ilvl="4" w:tplc="38C2D09C" w:tentative="1">
      <w:start w:val="1"/>
      <w:numFmt w:val="bullet"/>
      <w:lvlText w:val="•"/>
      <w:lvlJc w:val="left"/>
      <w:pPr>
        <w:tabs>
          <w:tab w:val="num" w:pos="3600"/>
        </w:tabs>
        <w:ind w:left="3600" w:hanging="360"/>
      </w:pPr>
      <w:rPr>
        <w:rFonts w:ascii="Trebuchet MS" w:hAnsi="Trebuchet MS" w:hint="default"/>
      </w:rPr>
    </w:lvl>
    <w:lvl w:ilvl="5" w:tplc="A8CE87D6" w:tentative="1">
      <w:start w:val="1"/>
      <w:numFmt w:val="bullet"/>
      <w:lvlText w:val="•"/>
      <w:lvlJc w:val="left"/>
      <w:pPr>
        <w:tabs>
          <w:tab w:val="num" w:pos="4320"/>
        </w:tabs>
        <w:ind w:left="4320" w:hanging="360"/>
      </w:pPr>
      <w:rPr>
        <w:rFonts w:ascii="Trebuchet MS" w:hAnsi="Trebuchet MS" w:hint="default"/>
      </w:rPr>
    </w:lvl>
    <w:lvl w:ilvl="6" w:tplc="9EF22B58" w:tentative="1">
      <w:start w:val="1"/>
      <w:numFmt w:val="bullet"/>
      <w:lvlText w:val="•"/>
      <w:lvlJc w:val="left"/>
      <w:pPr>
        <w:tabs>
          <w:tab w:val="num" w:pos="5040"/>
        </w:tabs>
        <w:ind w:left="5040" w:hanging="360"/>
      </w:pPr>
      <w:rPr>
        <w:rFonts w:ascii="Trebuchet MS" w:hAnsi="Trebuchet MS" w:hint="default"/>
      </w:rPr>
    </w:lvl>
    <w:lvl w:ilvl="7" w:tplc="51A0C130" w:tentative="1">
      <w:start w:val="1"/>
      <w:numFmt w:val="bullet"/>
      <w:lvlText w:val="•"/>
      <w:lvlJc w:val="left"/>
      <w:pPr>
        <w:tabs>
          <w:tab w:val="num" w:pos="5760"/>
        </w:tabs>
        <w:ind w:left="5760" w:hanging="360"/>
      </w:pPr>
      <w:rPr>
        <w:rFonts w:ascii="Trebuchet MS" w:hAnsi="Trebuchet MS" w:hint="default"/>
      </w:rPr>
    </w:lvl>
    <w:lvl w:ilvl="8" w:tplc="F994537E" w:tentative="1">
      <w:start w:val="1"/>
      <w:numFmt w:val="bullet"/>
      <w:lvlText w:val="•"/>
      <w:lvlJc w:val="left"/>
      <w:pPr>
        <w:tabs>
          <w:tab w:val="num" w:pos="6480"/>
        </w:tabs>
        <w:ind w:left="6480" w:hanging="360"/>
      </w:pPr>
      <w:rPr>
        <w:rFonts w:ascii="Trebuchet MS" w:hAnsi="Trebuchet MS" w:hint="default"/>
      </w:rPr>
    </w:lvl>
  </w:abstractNum>
  <w:abstractNum w:abstractNumId="17">
    <w:nsid w:val="2F587A00"/>
    <w:multiLevelType w:val="hybridMultilevel"/>
    <w:tmpl w:val="5316DB7E"/>
    <w:lvl w:ilvl="0" w:tplc="8EAE21F0">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55A717E"/>
    <w:multiLevelType w:val="hybridMultilevel"/>
    <w:tmpl w:val="82463F8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nsid w:val="371B5105"/>
    <w:multiLevelType w:val="hybridMultilevel"/>
    <w:tmpl w:val="ED24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A0632A"/>
    <w:multiLevelType w:val="multilevel"/>
    <w:tmpl w:val="FDB4AE48"/>
    <w:lvl w:ilvl="0">
      <w:start w:val="1"/>
      <w:numFmt w:val="decimal"/>
      <w:pStyle w:val="Ttulo1"/>
      <w:lvlText w:val="%1"/>
      <w:lvlJc w:val="left"/>
      <w:pPr>
        <w:tabs>
          <w:tab w:val="num" w:pos="432"/>
        </w:tabs>
        <w:ind w:left="432" w:hanging="432"/>
      </w:pPr>
      <w:rPr>
        <w:rFonts w:ascii="Arial" w:hAnsi="Arial" w:hint="default"/>
        <w:b/>
        <w:i w:val="0"/>
        <w:sz w:val="24"/>
      </w:rPr>
    </w:lvl>
    <w:lvl w:ilvl="1">
      <w:start w:val="1"/>
      <w:numFmt w:val="decimal"/>
      <w:pStyle w:val="Ttulo2"/>
      <w:lvlText w:val="%1.%2"/>
      <w:lvlJc w:val="left"/>
      <w:pPr>
        <w:tabs>
          <w:tab w:val="num" w:pos="576"/>
        </w:tabs>
        <w:ind w:left="567" w:hanging="567"/>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nsid w:val="3B44588D"/>
    <w:multiLevelType w:val="multilevel"/>
    <w:tmpl w:val="A692AE0A"/>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5D2593C"/>
    <w:multiLevelType w:val="hybridMultilevel"/>
    <w:tmpl w:val="148468F4"/>
    <w:lvl w:ilvl="0" w:tplc="0E308E6A">
      <w:start w:val="1"/>
      <w:numFmt w:val="bullet"/>
      <w:lvlText w:val="o"/>
      <w:lvlJc w:val="left"/>
      <w:pPr>
        <w:tabs>
          <w:tab w:val="num" w:pos="720"/>
        </w:tabs>
        <w:ind w:left="720" w:hanging="360"/>
      </w:pPr>
      <w:rPr>
        <w:rFonts w:ascii="Courier New" w:hAnsi="Courier New" w:hint="default"/>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A7A67E1"/>
    <w:multiLevelType w:val="multilevel"/>
    <w:tmpl w:val="832E1B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BE0252E"/>
    <w:multiLevelType w:val="hybridMultilevel"/>
    <w:tmpl w:val="18BA1CB4"/>
    <w:lvl w:ilvl="0" w:tplc="000F040A">
      <w:start w:val="1"/>
      <w:numFmt w:val="decimal"/>
      <w:lvlText w:val="%1."/>
      <w:lvlJc w:val="left"/>
      <w:pPr>
        <w:tabs>
          <w:tab w:val="num" w:pos="720"/>
        </w:tabs>
        <w:ind w:left="720" w:hanging="360"/>
      </w:pPr>
    </w:lvl>
    <w:lvl w:ilvl="1" w:tplc="0019040A">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25">
    <w:nsid w:val="4CFD5032"/>
    <w:multiLevelType w:val="hybridMultilevel"/>
    <w:tmpl w:val="8E9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744920"/>
    <w:multiLevelType w:val="hybridMultilevel"/>
    <w:tmpl w:val="4A7E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F104B0"/>
    <w:multiLevelType w:val="hybridMultilevel"/>
    <w:tmpl w:val="E3666A7A"/>
    <w:lvl w:ilvl="0" w:tplc="080A0003">
      <w:start w:val="1"/>
      <w:numFmt w:val="bullet"/>
      <w:lvlText w:val="o"/>
      <w:lvlJc w:val="left"/>
      <w:pPr>
        <w:tabs>
          <w:tab w:val="num" w:pos="720"/>
        </w:tabs>
        <w:ind w:left="720" w:hanging="360"/>
      </w:pPr>
      <w:rPr>
        <w:rFonts w:ascii="Courier New" w:hAnsi="Courier New" w:cs="Courier New"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28">
    <w:nsid w:val="543D65C6"/>
    <w:multiLevelType w:val="hybridMultilevel"/>
    <w:tmpl w:val="4E8A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686AD2"/>
    <w:multiLevelType w:val="hybridMultilevel"/>
    <w:tmpl w:val="AFF6EA3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55531C32"/>
    <w:multiLevelType w:val="hybridMultilevel"/>
    <w:tmpl w:val="C49ADC1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568D3270"/>
    <w:multiLevelType w:val="hybridMultilevel"/>
    <w:tmpl w:val="4C0AAAB2"/>
    <w:lvl w:ilvl="0" w:tplc="C8063D30">
      <w:start w:val="1"/>
      <w:numFmt w:val="decimal"/>
      <w:lvlText w:val="[%1]"/>
      <w:lvlJc w:val="left"/>
      <w:pPr>
        <w:tabs>
          <w:tab w:val="num" w:pos="720"/>
        </w:tabs>
        <w:ind w:left="170" w:hanging="11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56DA32F0"/>
    <w:multiLevelType w:val="hybridMultilevel"/>
    <w:tmpl w:val="B6D826A0"/>
    <w:lvl w:ilvl="0" w:tplc="0C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800"/>
        </w:tabs>
        <w:ind w:left="1800" w:hanging="360"/>
      </w:pPr>
    </w:lvl>
    <w:lvl w:ilvl="2" w:tplc="080A001B" w:tentative="1">
      <w:start w:val="1"/>
      <w:numFmt w:val="lowerRoman"/>
      <w:lvlText w:val="%3."/>
      <w:lvlJc w:val="right"/>
      <w:pPr>
        <w:tabs>
          <w:tab w:val="num" w:pos="2520"/>
        </w:tabs>
        <w:ind w:left="2520" w:hanging="180"/>
      </w:pPr>
    </w:lvl>
    <w:lvl w:ilvl="3" w:tplc="080A000F" w:tentative="1">
      <w:start w:val="1"/>
      <w:numFmt w:val="decimal"/>
      <w:lvlText w:val="%4."/>
      <w:lvlJc w:val="left"/>
      <w:pPr>
        <w:tabs>
          <w:tab w:val="num" w:pos="3240"/>
        </w:tabs>
        <w:ind w:left="3240" w:hanging="360"/>
      </w:pPr>
    </w:lvl>
    <w:lvl w:ilvl="4" w:tplc="080A0019" w:tentative="1">
      <w:start w:val="1"/>
      <w:numFmt w:val="lowerLetter"/>
      <w:lvlText w:val="%5."/>
      <w:lvlJc w:val="left"/>
      <w:pPr>
        <w:tabs>
          <w:tab w:val="num" w:pos="3960"/>
        </w:tabs>
        <w:ind w:left="3960" w:hanging="360"/>
      </w:pPr>
    </w:lvl>
    <w:lvl w:ilvl="5" w:tplc="080A001B" w:tentative="1">
      <w:start w:val="1"/>
      <w:numFmt w:val="lowerRoman"/>
      <w:lvlText w:val="%6."/>
      <w:lvlJc w:val="right"/>
      <w:pPr>
        <w:tabs>
          <w:tab w:val="num" w:pos="4680"/>
        </w:tabs>
        <w:ind w:left="4680" w:hanging="180"/>
      </w:pPr>
    </w:lvl>
    <w:lvl w:ilvl="6" w:tplc="080A000F" w:tentative="1">
      <w:start w:val="1"/>
      <w:numFmt w:val="decimal"/>
      <w:lvlText w:val="%7."/>
      <w:lvlJc w:val="left"/>
      <w:pPr>
        <w:tabs>
          <w:tab w:val="num" w:pos="5400"/>
        </w:tabs>
        <w:ind w:left="5400" w:hanging="360"/>
      </w:pPr>
    </w:lvl>
    <w:lvl w:ilvl="7" w:tplc="080A0019" w:tentative="1">
      <w:start w:val="1"/>
      <w:numFmt w:val="lowerLetter"/>
      <w:lvlText w:val="%8."/>
      <w:lvlJc w:val="left"/>
      <w:pPr>
        <w:tabs>
          <w:tab w:val="num" w:pos="6120"/>
        </w:tabs>
        <w:ind w:left="6120" w:hanging="360"/>
      </w:pPr>
    </w:lvl>
    <w:lvl w:ilvl="8" w:tplc="080A001B" w:tentative="1">
      <w:start w:val="1"/>
      <w:numFmt w:val="lowerRoman"/>
      <w:lvlText w:val="%9."/>
      <w:lvlJc w:val="right"/>
      <w:pPr>
        <w:tabs>
          <w:tab w:val="num" w:pos="6840"/>
        </w:tabs>
        <w:ind w:left="6840" w:hanging="180"/>
      </w:pPr>
    </w:lvl>
  </w:abstractNum>
  <w:abstractNum w:abstractNumId="33">
    <w:nsid w:val="58B90A0C"/>
    <w:multiLevelType w:val="hybridMultilevel"/>
    <w:tmpl w:val="2A22CD66"/>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A71787B"/>
    <w:multiLevelType w:val="hybridMultilevel"/>
    <w:tmpl w:val="973A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F0C53"/>
    <w:multiLevelType w:val="hybridMultilevel"/>
    <w:tmpl w:val="F1BAFECA"/>
    <w:lvl w:ilvl="0" w:tplc="080A000F">
      <w:start w:val="1"/>
      <w:numFmt w:val="decimal"/>
      <w:lvlText w:val="%1."/>
      <w:lvlJc w:val="left"/>
      <w:pPr>
        <w:tabs>
          <w:tab w:val="num" w:pos="720"/>
        </w:tabs>
        <w:ind w:left="720" w:hanging="360"/>
      </w:pPr>
      <w:rPr>
        <w:rFonts w:hint="default"/>
      </w:rPr>
    </w:lvl>
    <w:lvl w:ilvl="1" w:tplc="2438E8D6" w:tentative="1">
      <w:start w:val="1"/>
      <w:numFmt w:val="bullet"/>
      <w:lvlText w:val="§"/>
      <w:lvlJc w:val="left"/>
      <w:pPr>
        <w:tabs>
          <w:tab w:val="num" w:pos="1440"/>
        </w:tabs>
        <w:ind w:left="1440" w:hanging="360"/>
      </w:pPr>
      <w:rPr>
        <w:rFonts w:ascii="Monotype Sorts" w:hAnsi="Monotype Sorts" w:hint="default"/>
      </w:rPr>
    </w:lvl>
    <w:lvl w:ilvl="2" w:tplc="09E87B10" w:tentative="1">
      <w:start w:val="1"/>
      <w:numFmt w:val="bullet"/>
      <w:lvlText w:val="§"/>
      <w:lvlJc w:val="left"/>
      <w:pPr>
        <w:tabs>
          <w:tab w:val="num" w:pos="2160"/>
        </w:tabs>
        <w:ind w:left="2160" w:hanging="360"/>
      </w:pPr>
      <w:rPr>
        <w:rFonts w:ascii="Monotype Sorts" w:hAnsi="Monotype Sorts" w:hint="default"/>
      </w:rPr>
    </w:lvl>
    <w:lvl w:ilvl="3" w:tplc="936AADEA" w:tentative="1">
      <w:start w:val="1"/>
      <w:numFmt w:val="bullet"/>
      <w:lvlText w:val="§"/>
      <w:lvlJc w:val="left"/>
      <w:pPr>
        <w:tabs>
          <w:tab w:val="num" w:pos="2880"/>
        </w:tabs>
        <w:ind w:left="2880" w:hanging="360"/>
      </w:pPr>
      <w:rPr>
        <w:rFonts w:ascii="Monotype Sorts" w:hAnsi="Monotype Sorts" w:hint="default"/>
      </w:rPr>
    </w:lvl>
    <w:lvl w:ilvl="4" w:tplc="9014EE72" w:tentative="1">
      <w:start w:val="1"/>
      <w:numFmt w:val="bullet"/>
      <w:lvlText w:val="§"/>
      <w:lvlJc w:val="left"/>
      <w:pPr>
        <w:tabs>
          <w:tab w:val="num" w:pos="3600"/>
        </w:tabs>
        <w:ind w:left="3600" w:hanging="360"/>
      </w:pPr>
      <w:rPr>
        <w:rFonts w:ascii="Monotype Sorts" w:hAnsi="Monotype Sorts" w:hint="default"/>
      </w:rPr>
    </w:lvl>
    <w:lvl w:ilvl="5" w:tplc="1A70BB9E" w:tentative="1">
      <w:start w:val="1"/>
      <w:numFmt w:val="bullet"/>
      <w:lvlText w:val="§"/>
      <w:lvlJc w:val="left"/>
      <w:pPr>
        <w:tabs>
          <w:tab w:val="num" w:pos="4320"/>
        </w:tabs>
        <w:ind w:left="4320" w:hanging="360"/>
      </w:pPr>
      <w:rPr>
        <w:rFonts w:ascii="Monotype Sorts" w:hAnsi="Monotype Sorts" w:hint="default"/>
      </w:rPr>
    </w:lvl>
    <w:lvl w:ilvl="6" w:tplc="346C626A" w:tentative="1">
      <w:start w:val="1"/>
      <w:numFmt w:val="bullet"/>
      <w:lvlText w:val="§"/>
      <w:lvlJc w:val="left"/>
      <w:pPr>
        <w:tabs>
          <w:tab w:val="num" w:pos="5040"/>
        </w:tabs>
        <w:ind w:left="5040" w:hanging="360"/>
      </w:pPr>
      <w:rPr>
        <w:rFonts w:ascii="Monotype Sorts" w:hAnsi="Monotype Sorts" w:hint="default"/>
      </w:rPr>
    </w:lvl>
    <w:lvl w:ilvl="7" w:tplc="DCAC597A" w:tentative="1">
      <w:start w:val="1"/>
      <w:numFmt w:val="bullet"/>
      <w:lvlText w:val="§"/>
      <w:lvlJc w:val="left"/>
      <w:pPr>
        <w:tabs>
          <w:tab w:val="num" w:pos="5760"/>
        </w:tabs>
        <w:ind w:left="5760" w:hanging="360"/>
      </w:pPr>
      <w:rPr>
        <w:rFonts w:ascii="Monotype Sorts" w:hAnsi="Monotype Sorts" w:hint="default"/>
      </w:rPr>
    </w:lvl>
    <w:lvl w:ilvl="8" w:tplc="2EACF9C6" w:tentative="1">
      <w:start w:val="1"/>
      <w:numFmt w:val="bullet"/>
      <w:lvlText w:val="§"/>
      <w:lvlJc w:val="left"/>
      <w:pPr>
        <w:tabs>
          <w:tab w:val="num" w:pos="6480"/>
        </w:tabs>
        <w:ind w:left="6480" w:hanging="360"/>
      </w:pPr>
      <w:rPr>
        <w:rFonts w:ascii="Monotype Sorts" w:hAnsi="Monotype Sorts" w:hint="default"/>
      </w:rPr>
    </w:lvl>
  </w:abstractNum>
  <w:abstractNum w:abstractNumId="36">
    <w:nsid w:val="6307596E"/>
    <w:multiLevelType w:val="multilevel"/>
    <w:tmpl w:val="57223302"/>
    <w:lvl w:ilvl="0">
      <w:start w:val="1"/>
      <w:numFmt w:val="bullet"/>
      <w:lvlText w:val="•"/>
      <w:lvlJc w:val="left"/>
      <w:pPr>
        <w:tabs>
          <w:tab w:val="num" w:pos="720"/>
        </w:tabs>
        <w:ind w:left="720" w:hanging="360"/>
      </w:pPr>
      <w:rPr>
        <w:rFonts w:ascii="Trebuchet MS" w:hAnsi="Trebuchet MS" w:hint="default"/>
      </w:rPr>
    </w:lvl>
    <w:lvl w:ilvl="1">
      <w:start w:val="172"/>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start w:val="1"/>
      <w:numFmt w:val="bullet"/>
      <w:lvlText w:val="•"/>
      <w:lvlJc w:val="left"/>
      <w:pPr>
        <w:tabs>
          <w:tab w:val="num" w:pos="2880"/>
        </w:tabs>
        <w:ind w:left="2880" w:hanging="360"/>
      </w:pPr>
      <w:rPr>
        <w:rFonts w:ascii="Trebuchet MS" w:hAnsi="Trebuchet MS" w:hint="default"/>
      </w:rPr>
    </w:lvl>
    <w:lvl w:ilvl="4">
      <w:start w:val="1"/>
      <w:numFmt w:val="bullet"/>
      <w:lvlText w:val="•"/>
      <w:lvlJc w:val="left"/>
      <w:pPr>
        <w:tabs>
          <w:tab w:val="num" w:pos="3600"/>
        </w:tabs>
        <w:ind w:left="3600" w:hanging="360"/>
      </w:pPr>
      <w:rPr>
        <w:rFonts w:ascii="Trebuchet MS" w:hAnsi="Trebuchet MS" w:hint="default"/>
      </w:rPr>
    </w:lvl>
    <w:lvl w:ilvl="5">
      <w:start w:val="1"/>
      <w:numFmt w:val="bullet"/>
      <w:lvlText w:val="•"/>
      <w:lvlJc w:val="left"/>
      <w:pPr>
        <w:tabs>
          <w:tab w:val="num" w:pos="4320"/>
        </w:tabs>
        <w:ind w:left="4320" w:hanging="360"/>
      </w:pPr>
      <w:rPr>
        <w:rFonts w:ascii="Trebuchet MS" w:hAnsi="Trebuchet MS" w:hint="default"/>
      </w:rPr>
    </w:lvl>
    <w:lvl w:ilvl="6">
      <w:start w:val="1"/>
      <w:numFmt w:val="bullet"/>
      <w:lvlText w:val="•"/>
      <w:lvlJc w:val="left"/>
      <w:pPr>
        <w:tabs>
          <w:tab w:val="num" w:pos="5040"/>
        </w:tabs>
        <w:ind w:left="5040" w:hanging="360"/>
      </w:pPr>
      <w:rPr>
        <w:rFonts w:ascii="Trebuchet MS" w:hAnsi="Trebuchet MS" w:hint="default"/>
      </w:rPr>
    </w:lvl>
    <w:lvl w:ilvl="7">
      <w:start w:val="1"/>
      <w:numFmt w:val="bullet"/>
      <w:lvlText w:val="•"/>
      <w:lvlJc w:val="left"/>
      <w:pPr>
        <w:tabs>
          <w:tab w:val="num" w:pos="5760"/>
        </w:tabs>
        <w:ind w:left="5760" w:hanging="360"/>
      </w:pPr>
      <w:rPr>
        <w:rFonts w:ascii="Trebuchet MS" w:hAnsi="Trebuchet MS" w:hint="default"/>
      </w:rPr>
    </w:lvl>
    <w:lvl w:ilvl="8">
      <w:start w:val="1"/>
      <w:numFmt w:val="bullet"/>
      <w:lvlText w:val="•"/>
      <w:lvlJc w:val="left"/>
      <w:pPr>
        <w:tabs>
          <w:tab w:val="num" w:pos="6480"/>
        </w:tabs>
        <w:ind w:left="6480" w:hanging="360"/>
      </w:pPr>
      <w:rPr>
        <w:rFonts w:ascii="Trebuchet MS" w:hAnsi="Trebuchet MS" w:hint="default"/>
      </w:rPr>
    </w:lvl>
  </w:abstractNum>
  <w:abstractNum w:abstractNumId="37">
    <w:nsid w:val="67DA6DD2"/>
    <w:multiLevelType w:val="hybridMultilevel"/>
    <w:tmpl w:val="D9EE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B8574F"/>
    <w:multiLevelType w:val="hybridMultilevel"/>
    <w:tmpl w:val="F97498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90747"/>
    <w:multiLevelType w:val="hybridMultilevel"/>
    <w:tmpl w:val="AB7ADB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1C86043"/>
    <w:multiLevelType w:val="hybridMultilevel"/>
    <w:tmpl w:val="5BF2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8515F8"/>
    <w:multiLevelType w:val="multilevel"/>
    <w:tmpl w:val="ED4892F4"/>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4205047"/>
    <w:multiLevelType w:val="hybridMultilevel"/>
    <w:tmpl w:val="E23C93DA"/>
    <w:lvl w:ilvl="0" w:tplc="7AA46BC2">
      <w:start w:val="1"/>
      <w:numFmt w:val="bullet"/>
      <w:lvlText w:val="•"/>
      <w:lvlJc w:val="left"/>
      <w:pPr>
        <w:tabs>
          <w:tab w:val="num" w:pos="720"/>
        </w:tabs>
        <w:ind w:left="720" w:hanging="360"/>
      </w:pPr>
      <w:rPr>
        <w:rFonts w:ascii="Trebuchet MS" w:hAnsi="Trebuchet MS" w:hint="default"/>
      </w:rPr>
    </w:lvl>
    <w:lvl w:ilvl="1" w:tplc="4DC03BFA" w:tentative="1">
      <w:start w:val="1"/>
      <w:numFmt w:val="bullet"/>
      <w:lvlText w:val="•"/>
      <w:lvlJc w:val="left"/>
      <w:pPr>
        <w:tabs>
          <w:tab w:val="num" w:pos="1440"/>
        </w:tabs>
        <w:ind w:left="1440" w:hanging="360"/>
      </w:pPr>
      <w:rPr>
        <w:rFonts w:ascii="Trebuchet MS" w:hAnsi="Trebuchet MS" w:hint="default"/>
      </w:rPr>
    </w:lvl>
    <w:lvl w:ilvl="2" w:tplc="46186924" w:tentative="1">
      <w:start w:val="1"/>
      <w:numFmt w:val="bullet"/>
      <w:lvlText w:val="•"/>
      <w:lvlJc w:val="left"/>
      <w:pPr>
        <w:tabs>
          <w:tab w:val="num" w:pos="2160"/>
        </w:tabs>
        <w:ind w:left="2160" w:hanging="360"/>
      </w:pPr>
      <w:rPr>
        <w:rFonts w:ascii="Trebuchet MS" w:hAnsi="Trebuchet MS" w:hint="default"/>
      </w:rPr>
    </w:lvl>
    <w:lvl w:ilvl="3" w:tplc="1BB45374" w:tentative="1">
      <w:start w:val="1"/>
      <w:numFmt w:val="bullet"/>
      <w:lvlText w:val="•"/>
      <w:lvlJc w:val="left"/>
      <w:pPr>
        <w:tabs>
          <w:tab w:val="num" w:pos="2880"/>
        </w:tabs>
        <w:ind w:left="2880" w:hanging="360"/>
      </w:pPr>
      <w:rPr>
        <w:rFonts w:ascii="Trebuchet MS" w:hAnsi="Trebuchet MS" w:hint="default"/>
      </w:rPr>
    </w:lvl>
    <w:lvl w:ilvl="4" w:tplc="058C3836" w:tentative="1">
      <w:start w:val="1"/>
      <w:numFmt w:val="bullet"/>
      <w:lvlText w:val="•"/>
      <w:lvlJc w:val="left"/>
      <w:pPr>
        <w:tabs>
          <w:tab w:val="num" w:pos="3600"/>
        </w:tabs>
        <w:ind w:left="3600" w:hanging="360"/>
      </w:pPr>
      <w:rPr>
        <w:rFonts w:ascii="Trebuchet MS" w:hAnsi="Trebuchet MS" w:hint="default"/>
      </w:rPr>
    </w:lvl>
    <w:lvl w:ilvl="5" w:tplc="FEBE88B2" w:tentative="1">
      <w:start w:val="1"/>
      <w:numFmt w:val="bullet"/>
      <w:lvlText w:val="•"/>
      <w:lvlJc w:val="left"/>
      <w:pPr>
        <w:tabs>
          <w:tab w:val="num" w:pos="4320"/>
        </w:tabs>
        <w:ind w:left="4320" w:hanging="360"/>
      </w:pPr>
      <w:rPr>
        <w:rFonts w:ascii="Trebuchet MS" w:hAnsi="Trebuchet MS" w:hint="default"/>
      </w:rPr>
    </w:lvl>
    <w:lvl w:ilvl="6" w:tplc="B76C2108" w:tentative="1">
      <w:start w:val="1"/>
      <w:numFmt w:val="bullet"/>
      <w:lvlText w:val="•"/>
      <w:lvlJc w:val="left"/>
      <w:pPr>
        <w:tabs>
          <w:tab w:val="num" w:pos="5040"/>
        </w:tabs>
        <w:ind w:left="5040" w:hanging="360"/>
      </w:pPr>
      <w:rPr>
        <w:rFonts w:ascii="Trebuchet MS" w:hAnsi="Trebuchet MS" w:hint="default"/>
      </w:rPr>
    </w:lvl>
    <w:lvl w:ilvl="7" w:tplc="8D7C47DA" w:tentative="1">
      <w:start w:val="1"/>
      <w:numFmt w:val="bullet"/>
      <w:lvlText w:val="•"/>
      <w:lvlJc w:val="left"/>
      <w:pPr>
        <w:tabs>
          <w:tab w:val="num" w:pos="5760"/>
        </w:tabs>
        <w:ind w:left="5760" w:hanging="360"/>
      </w:pPr>
      <w:rPr>
        <w:rFonts w:ascii="Trebuchet MS" w:hAnsi="Trebuchet MS" w:hint="default"/>
      </w:rPr>
    </w:lvl>
    <w:lvl w:ilvl="8" w:tplc="F0383C54" w:tentative="1">
      <w:start w:val="1"/>
      <w:numFmt w:val="bullet"/>
      <w:lvlText w:val="•"/>
      <w:lvlJc w:val="left"/>
      <w:pPr>
        <w:tabs>
          <w:tab w:val="num" w:pos="6480"/>
        </w:tabs>
        <w:ind w:left="6480" w:hanging="360"/>
      </w:pPr>
      <w:rPr>
        <w:rFonts w:ascii="Trebuchet MS" w:hAnsi="Trebuchet MS" w:hint="default"/>
      </w:rPr>
    </w:lvl>
  </w:abstractNum>
  <w:abstractNum w:abstractNumId="43">
    <w:nsid w:val="7C81391A"/>
    <w:multiLevelType w:val="hybridMultilevel"/>
    <w:tmpl w:val="D4D2FE78"/>
    <w:lvl w:ilvl="0" w:tplc="033A2CB6">
      <w:start w:val="1"/>
      <w:numFmt w:val="bullet"/>
      <w:lvlText w:val="•"/>
      <w:lvlJc w:val="left"/>
      <w:pPr>
        <w:tabs>
          <w:tab w:val="num" w:pos="720"/>
        </w:tabs>
        <w:ind w:left="720" w:hanging="360"/>
      </w:pPr>
      <w:rPr>
        <w:rFonts w:ascii="Trebuchet MS" w:hAnsi="Trebuchet MS" w:hint="default"/>
      </w:rPr>
    </w:lvl>
    <w:lvl w:ilvl="1" w:tplc="8E74701A" w:tentative="1">
      <w:start w:val="1"/>
      <w:numFmt w:val="bullet"/>
      <w:lvlText w:val="•"/>
      <w:lvlJc w:val="left"/>
      <w:pPr>
        <w:tabs>
          <w:tab w:val="num" w:pos="1440"/>
        </w:tabs>
        <w:ind w:left="1440" w:hanging="360"/>
      </w:pPr>
      <w:rPr>
        <w:rFonts w:ascii="Trebuchet MS" w:hAnsi="Trebuchet MS" w:hint="default"/>
      </w:rPr>
    </w:lvl>
    <w:lvl w:ilvl="2" w:tplc="215A048C" w:tentative="1">
      <w:start w:val="1"/>
      <w:numFmt w:val="bullet"/>
      <w:lvlText w:val="•"/>
      <w:lvlJc w:val="left"/>
      <w:pPr>
        <w:tabs>
          <w:tab w:val="num" w:pos="2160"/>
        </w:tabs>
        <w:ind w:left="2160" w:hanging="360"/>
      </w:pPr>
      <w:rPr>
        <w:rFonts w:ascii="Trebuchet MS" w:hAnsi="Trebuchet MS" w:hint="default"/>
      </w:rPr>
    </w:lvl>
    <w:lvl w:ilvl="3" w:tplc="C960201E" w:tentative="1">
      <w:start w:val="1"/>
      <w:numFmt w:val="bullet"/>
      <w:lvlText w:val="•"/>
      <w:lvlJc w:val="left"/>
      <w:pPr>
        <w:tabs>
          <w:tab w:val="num" w:pos="2880"/>
        </w:tabs>
        <w:ind w:left="2880" w:hanging="360"/>
      </w:pPr>
      <w:rPr>
        <w:rFonts w:ascii="Trebuchet MS" w:hAnsi="Trebuchet MS" w:hint="default"/>
      </w:rPr>
    </w:lvl>
    <w:lvl w:ilvl="4" w:tplc="9D94A1CC" w:tentative="1">
      <w:start w:val="1"/>
      <w:numFmt w:val="bullet"/>
      <w:lvlText w:val="•"/>
      <w:lvlJc w:val="left"/>
      <w:pPr>
        <w:tabs>
          <w:tab w:val="num" w:pos="3600"/>
        </w:tabs>
        <w:ind w:left="3600" w:hanging="360"/>
      </w:pPr>
      <w:rPr>
        <w:rFonts w:ascii="Trebuchet MS" w:hAnsi="Trebuchet MS" w:hint="default"/>
      </w:rPr>
    </w:lvl>
    <w:lvl w:ilvl="5" w:tplc="B2924072" w:tentative="1">
      <w:start w:val="1"/>
      <w:numFmt w:val="bullet"/>
      <w:lvlText w:val="•"/>
      <w:lvlJc w:val="left"/>
      <w:pPr>
        <w:tabs>
          <w:tab w:val="num" w:pos="4320"/>
        </w:tabs>
        <w:ind w:left="4320" w:hanging="360"/>
      </w:pPr>
      <w:rPr>
        <w:rFonts w:ascii="Trebuchet MS" w:hAnsi="Trebuchet MS" w:hint="default"/>
      </w:rPr>
    </w:lvl>
    <w:lvl w:ilvl="6" w:tplc="B3241576" w:tentative="1">
      <w:start w:val="1"/>
      <w:numFmt w:val="bullet"/>
      <w:lvlText w:val="•"/>
      <w:lvlJc w:val="left"/>
      <w:pPr>
        <w:tabs>
          <w:tab w:val="num" w:pos="5040"/>
        </w:tabs>
        <w:ind w:left="5040" w:hanging="360"/>
      </w:pPr>
      <w:rPr>
        <w:rFonts w:ascii="Trebuchet MS" w:hAnsi="Trebuchet MS" w:hint="default"/>
      </w:rPr>
    </w:lvl>
    <w:lvl w:ilvl="7" w:tplc="C122C15E" w:tentative="1">
      <w:start w:val="1"/>
      <w:numFmt w:val="bullet"/>
      <w:lvlText w:val="•"/>
      <w:lvlJc w:val="left"/>
      <w:pPr>
        <w:tabs>
          <w:tab w:val="num" w:pos="5760"/>
        </w:tabs>
        <w:ind w:left="5760" w:hanging="360"/>
      </w:pPr>
      <w:rPr>
        <w:rFonts w:ascii="Trebuchet MS" w:hAnsi="Trebuchet MS" w:hint="default"/>
      </w:rPr>
    </w:lvl>
    <w:lvl w:ilvl="8" w:tplc="D9D4515E" w:tentative="1">
      <w:start w:val="1"/>
      <w:numFmt w:val="bullet"/>
      <w:lvlText w:val="•"/>
      <w:lvlJc w:val="left"/>
      <w:pPr>
        <w:tabs>
          <w:tab w:val="num" w:pos="6480"/>
        </w:tabs>
        <w:ind w:left="6480" w:hanging="360"/>
      </w:pPr>
      <w:rPr>
        <w:rFonts w:ascii="Trebuchet MS" w:hAnsi="Trebuchet MS" w:hint="default"/>
      </w:rPr>
    </w:lvl>
  </w:abstractNum>
  <w:abstractNum w:abstractNumId="44">
    <w:nsid w:val="7DD2266C"/>
    <w:multiLevelType w:val="hybridMultilevel"/>
    <w:tmpl w:val="5964E160"/>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DFD1725"/>
    <w:multiLevelType w:val="hybridMultilevel"/>
    <w:tmpl w:val="6202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44"/>
  </w:num>
  <w:num w:numId="4">
    <w:abstractNumId w:val="6"/>
  </w:num>
  <w:num w:numId="5">
    <w:abstractNumId w:val="29"/>
  </w:num>
  <w:num w:numId="6">
    <w:abstractNumId w:val="22"/>
  </w:num>
  <w:num w:numId="7">
    <w:abstractNumId w:val="27"/>
  </w:num>
  <w:num w:numId="8">
    <w:abstractNumId w:val="13"/>
  </w:num>
  <w:num w:numId="9">
    <w:abstractNumId w:val="35"/>
  </w:num>
  <w:num w:numId="10">
    <w:abstractNumId w:val="32"/>
  </w:num>
  <w:num w:numId="11">
    <w:abstractNumId w:val="11"/>
  </w:num>
  <w:num w:numId="12">
    <w:abstractNumId w:val="8"/>
  </w:num>
  <w:num w:numId="13">
    <w:abstractNumId w:val="18"/>
  </w:num>
  <w:num w:numId="14">
    <w:abstractNumId w:val="39"/>
  </w:num>
  <w:num w:numId="15">
    <w:abstractNumId w:val="33"/>
  </w:num>
  <w:num w:numId="16">
    <w:abstractNumId w:val="30"/>
  </w:num>
  <w:num w:numId="17">
    <w:abstractNumId w:val="4"/>
  </w:num>
  <w:num w:numId="18">
    <w:abstractNumId w:val="31"/>
  </w:num>
  <w:num w:numId="19">
    <w:abstractNumId w:val="43"/>
  </w:num>
  <w:num w:numId="20">
    <w:abstractNumId w:val="42"/>
  </w:num>
  <w:num w:numId="21">
    <w:abstractNumId w:val="16"/>
  </w:num>
  <w:num w:numId="22">
    <w:abstractNumId w:val="5"/>
  </w:num>
  <w:num w:numId="23">
    <w:abstractNumId w:val="36"/>
  </w:num>
  <w:num w:numId="24">
    <w:abstractNumId w:val="7"/>
  </w:num>
  <w:num w:numId="25">
    <w:abstractNumId w:val="17"/>
  </w:num>
  <w:num w:numId="26">
    <w:abstractNumId w:val="10"/>
  </w:num>
  <w:num w:numId="27">
    <w:abstractNumId w:val="24"/>
  </w:num>
  <w:num w:numId="28">
    <w:abstractNumId w:val="20"/>
  </w:num>
  <w:num w:numId="29">
    <w:abstractNumId w:val="20"/>
  </w:num>
  <w:num w:numId="30">
    <w:abstractNumId w:val="38"/>
  </w:num>
  <w:num w:numId="31">
    <w:abstractNumId w:val="25"/>
  </w:num>
  <w:num w:numId="32">
    <w:abstractNumId w:val="34"/>
  </w:num>
  <w:num w:numId="33">
    <w:abstractNumId w:val="28"/>
  </w:num>
  <w:num w:numId="34">
    <w:abstractNumId w:val="26"/>
  </w:num>
  <w:num w:numId="35">
    <w:abstractNumId w:val="37"/>
  </w:num>
  <w:num w:numId="36">
    <w:abstractNumId w:val="40"/>
  </w:num>
  <w:num w:numId="37">
    <w:abstractNumId w:val="45"/>
  </w:num>
  <w:num w:numId="38">
    <w:abstractNumId w:val="1"/>
  </w:num>
  <w:num w:numId="39">
    <w:abstractNumId w:val="9"/>
  </w:num>
  <w:num w:numId="40">
    <w:abstractNumId w:val="23"/>
  </w:num>
  <w:num w:numId="41">
    <w:abstractNumId w:val="12"/>
  </w:num>
  <w:num w:numId="42">
    <w:abstractNumId w:val="15"/>
  </w:num>
  <w:num w:numId="43">
    <w:abstractNumId w:val="2"/>
  </w:num>
  <w:num w:numId="44">
    <w:abstractNumId w:val="41"/>
  </w:num>
  <w:num w:numId="45">
    <w:abstractNumId w:val="21"/>
  </w:num>
  <w:num w:numId="46">
    <w:abstractNumId w:val="14"/>
  </w:num>
  <w:num w:numId="47">
    <w:abstractNumId w:val="3"/>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4B7"/>
    <w:rsid w:val="000055E2"/>
    <w:rsid w:val="0000752A"/>
    <w:rsid w:val="00012257"/>
    <w:rsid w:val="00013745"/>
    <w:rsid w:val="00014551"/>
    <w:rsid w:val="00017020"/>
    <w:rsid w:val="000172A1"/>
    <w:rsid w:val="00020ACC"/>
    <w:rsid w:val="00020ED2"/>
    <w:rsid w:val="00023406"/>
    <w:rsid w:val="00023FB4"/>
    <w:rsid w:val="000257EA"/>
    <w:rsid w:val="000260F0"/>
    <w:rsid w:val="00027CC4"/>
    <w:rsid w:val="00034F08"/>
    <w:rsid w:val="000355C1"/>
    <w:rsid w:val="00035EF8"/>
    <w:rsid w:val="000360C5"/>
    <w:rsid w:val="00036A01"/>
    <w:rsid w:val="00041EDC"/>
    <w:rsid w:val="00043E6F"/>
    <w:rsid w:val="00047AAF"/>
    <w:rsid w:val="00047FBD"/>
    <w:rsid w:val="000517B4"/>
    <w:rsid w:val="00052AA6"/>
    <w:rsid w:val="00055536"/>
    <w:rsid w:val="00061F3B"/>
    <w:rsid w:val="00070199"/>
    <w:rsid w:val="00070A84"/>
    <w:rsid w:val="00071500"/>
    <w:rsid w:val="0007315B"/>
    <w:rsid w:val="00074E4E"/>
    <w:rsid w:val="00076769"/>
    <w:rsid w:val="0007702D"/>
    <w:rsid w:val="00083BA0"/>
    <w:rsid w:val="00085473"/>
    <w:rsid w:val="00092053"/>
    <w:rsid w:val="0009420D"/>
    <w:rsid w:val="000A0C9D"/>
    <w:rsid w:val="000A5CDA"/>
    <w:rsid w:val="000B2734"/>
    <w:rsid w:val="000B6972"/>
    <w:rsid w:val="000C3207"/>
    <w:rsid w:val="000C3FB3"/>
    <w:rsid w:val="000D22A9"/>
    <w:rsid w:val="000D3BE4"/>
    <w:rsid w:val="000D6BB4"/>
    <w:rsid w:val="000E0551"/>
    <w:rsid w:val="000E080D"/>
    <w:rsid w:val="000E377D"/>
    <w:rsid w:val="000E56D0"/>
    <w:rsid w:val="000E6AAB"/>
    <w:rsid w:val="000E7C1C"/>
    <w:rsid w:val="000F231F"/>
    <w:rsid w:val="000F4906"/>
    <w:rsid w:val="000F6219"/>
    <w:rsid w:val="00100129"/>
    <w:rsid w:val="00102063"/>
    <w:rsid w:val="00102A89"/>
    <w:rsid w:val="00104555"/>
    <w:rsid w:val="00104611"/>
    <w:rsid w:val="0010616B"/>
    <w:rsid w:val="001125C5"/>
    <w:rsid w:val="00113D41"/>
    <w:rsid w:val="00121AEE"/>
    <w:rsid w:val="0013043E"/>
    <w:rsid w:val="001308AB"/>
    <w:rsid w:val="00132384"/>
    <w:rsid w:val="00132929"/>
    <w:rsid w:val="00135EDB"/>
    <w:rsid w:val="001363C3"/>
    <w:rsid w:val="001363FB"/>
    <w:rsid w:val="00136A74"/>
    <w:rsid w:val="00152471"/>
    <w:rsid w:val="00160260"/>
    <w:rsid w:val="00163B84"/>
    <w:rsid w:val="00164B8F"/>
    <w:rsid w:val="00165DF7"/>
    <w:rsid w:val="0016691A"/>
    <w:rsid w:val="001722A8"/>
    <w:rsid w:val="00173929"/>
    <w:rsid w:val="00177C09"/>
    <w:rsid w:val="001803EE"/>
    <w:rsid w:val="00181F7A"/>
    <w:rsid w:val="00183165"/>
    <w:rsid w:val="0018340A"/>
    <w:rsid w:val="001859F3"/>
    <w:rsid w:val="00185F9F"/>
    <w:rsid w:val="001873EF"/>
    <w:rsid w:val="001920E7"/>
    <w:rsid w:val="001921D8"/>
    <w:rsid w:val="00195B9E"/>
    <w:rsid w:val="00197331"/>
    <w:rsid w:val="00197DC2"/>
    <w:rsid w:val="001A1BA8"/>
    <w:rsid w:val="001A443D"/>
    <w:rsid w:val="001A505E"/>
    <w:rsid w:val="001A5E06"/>
    <w:rsid w:val="001B194F"/>
    <w:rsid w:val="001B3318"/>
    <w:rsid w:val="001B3A35"/>
    <w:rsid w:val="001B4653"/>
    <w:rsid w:val="001B4C88"/>
    <w:rsid w:val="001B5E26"/>
    <w:rsid w:val="001C16FE"/>
    <w:rsid w:val="001C1CF4"/>
    <w:rsid w:val="001C5C57"/>
    <w:rsid w:val="001D0BA4"/>
    <w:rsid w:val="001D388B"/>
    <w:rsid w:val="001D4167"/>
    <w:rsid w:val="001D7C6A"/>
    <w:rsid w:val="001E4DF2"/>
    <w:rsid w:val="001E6DC1"/>
    <w:rsid w:val="001F0D7E"/>
    <w:rsid w:val="001F137F"/>
    <w:rsid w:val="001F2215"/>
    <w:rsid w:val="001F40B8"/>
    <w:rsid w:val="001F6DA4"/>
    <w:rsid w:val="0020383B"/>
    <w:rsid w:val="00206776"/>
    <w:rsid w:val="0021190D"/>
    <w:rsid w:val="00212F70"/>
    <w:rsid w:val="00214A47"/>
    <w:rsid w:val="00216ACA"/>
    <w:rsid w:val="00216E7B"/>
    <w:rsid w:val="002213C8"/>
    <w:rsid w:val="002225CE"/>
    <w:rsid w:val="00223E62"/>
    <w:rsid w:val="002250F1"/>
    <w:rsid w:val="00225B63"/>
    <w:rsid w:val="002305D4"/>
    <w:rsid w:val="00231A7D"/>
    <w:rsid w:val="002323CC"/>
    <w:rsid w:val="00240907"/>
    <w:rsid w:val="00242408"/>
    <w:rsid w:val="00244401"/>
    <w:rsid w:val="00247C4D"/>
    <w:rsid w:val="00253899"/>
    <w:rsid w:val="00254D4F"/>
    <w:rsid w:val="002573AA"/>
    <w:rsid w:val="00257569"/>
    <w:rsid w:val="0026075B"/>
    <w:rsid w:val="002608E8"/>
    <w:rsid w:val="00262D50"/>
    <w:rsid w:val="0026389F"/>
    <w:rsid w:val="002705D2"/>
    <w:rsid w:val="00272292"/>
    <w:rsid w:val="002728F0"/>
    <w:rsid w:val="002750FB"/>
    <w:rsid w:val="00277FBA"/>
    <w:rsid w:val="00282C2A"/>
    <w:rsid w:val="002850E9"/>
    <w:rsid w:val="00290F46"/>
    <w:rsid w:val="00291E84"/>
    <w:rsid w:val="00293F62"/>
    <w:rsid w:val="002954A4"/>
    <w:rsid w:val="002A0E18"/>
    <w:rsid w:val="002A22C2"/>
    <w:rsid w:val="002A7657"/>
    <w:rsid w:val="002B0CDF"/>
    <w:rsid w:val="002B6690"/>
    <w:rsid w:val="002C1134"/>
    <w:rsid w:val="002C3FC8"/>
    <w:rsid w:val="002C45FA"/>
    <w:rsid w:val="002C47FB"/>
    <w:rsid w:val="002C73A8"/>
    <w:rsid w:val="002D446A"/>
    <w:rsid w:val="002D452A"/>
    <w:rsid w:val="002E0D02"/>
    <w:rsid w:val="002E1FB4"/>
    <w:rsid w:val="002E3067"/>
    <w:rsid w:val="002E3FAA"/>
    <w:rsid w:val="002E5981"/>
    <w:rsid w:val="002E6304"/>
    <w:rsid w:val="002E66CD"/>
    <w:rsid w:val="002E6E52"/>
    <w:rsid w:val="002F6253"/>
    <w:rsid w:val="002F6484"/>
    <w:rsid w:val="003013A5"/>
    <w:rsid w:val="003013B6"/>
    <w:rsid w:val="00305DA3"/>
    <w:rsid w:val="00307F11"/>
    <w:rsid w:val="0031114F"/>
    <w:rsid w:val="00314AC7"/>
    <w:rsid w:val="00314D25"/>
    <w:rsid w:val="00331484"/>
    <w:rsid w:val="00332AA4"/>
    <w:rsid w:val="003352E9"/>
    <w:rsid w:val="00336083"/>
    <w:rsid w:val="00344529"/>
    <w:rsid w:val="0034489C"/>
    <w:rsid w:val="003565FB"/>
    <w:rsid w:val="00357329"/>
    <w:rsid w:val="00361199"/>
    <w:rsid w:val="00361E61"/>
    <w:rsid w:val="00363F05"/>
    <w:rsid w:val="00364BBA"/>
    <w:rsid w:val="00366A8B"/>
    <w:rsid w:val="00367DDA"/>
    <w:rsid w:val="00370292"/>
    <w:rsid w:val="00370D0F"/>
    <w:rsid w:val="0037275B"/>
    <w:rsid w:val="00380509"/>
    <w:rsid w:val="00380528"/>
    <w:rsid w:val="0038335E"/>
    <w:rsid w:val="00390066"/>
    <w:rsid w:val="00391F27"/>
    <w:rsid w:val="00397E0E"/>
    <w:rsid w:val="003A3913"/>
    <w:rsid w:val="003A555A"/>
    <w:rsid w:val="003A5D52"/>
    <w:rsid w:val="003A7328"/>
    <w:rsid w:val="003B024C"/>
    <w:rsid w:val="003B3527"/>
    <w:rsid w:val="003B3AB5"/>
    <w:rsid w:val="003B3B46"/>
    <w:rsid w:val="003B4C5C"/>
    <w:rsid w:val="003B4DA1"/>
    <w:rsid w:val="003C0EC0"/>
    <w:rsid w:val="003C2760"/>
    <w:rsid w:val="003D1750"/>
    <w:rsid w:val="003D241A"/>
    <w:rsid w:val="003D2585"/>
    <w:rsid w:val="003D3CB7"/>
    <w:rsid w:val="003D3F69"/>
    <w:rsid w:val="003D43D3"/>
    <w:rsid w:val="003D4844"/>
    <w:rsid w:val="003D7EC6"/>
    <w:rsid w:val="003E4274"/>
    <w:rsid w:val="003E4790"/>
    <w:rsid w:val="003E67E2"/>
    <w:rsid w:val="003F0B20"/>
    <w:rsid w:val="003F41A6"/>
    <w:rsid w:val="003F43B7"/>
    <w:rsid w:val="004006C1"/>
    <w:rsid w:val="004008D4"/>
    <w:rsid w:val="00403B6F"/>
    <w:rsid w:val="00404A10"/>
    <w:rsid w:val="00404DA0"/>
    <w:rsid w:val="00414B03"/>
    <w:rsid w:val="00415419"/>
    <w:rsid w:val="004157D5"/>
    <w:rsid w:val="00416E6A"/>
    <w:rsid w:val="004240D5"/>
    <w:rsid w:val="0042481B"/>
    <w:rsid w:val="0042763B"/>
    <w:rsid w:val="004306D4"/>
    <w:rsid w:val="00431788"/>
    <w:rsid w:val="00436D8D"/>
    <w:rsid w:val="00440997"/>
    <w:rsid w:val="00441C20"/>
    <w:rsid w:val="00441E5E"/>
    <w:rsid w:val="00443BCD"/>
    <w:rsid w:val="004451A3"/>
    <w:rsid w:val="00446233"/>
    <w:rsid w:val="00446518"/>
    <w:rsid w:val="00447373"/>
    <w:rsid w:val="00447C36"/>
    <w:rsid w:val="00453412"/>
    <w:rsid w:val="00455277"/>
    <w:rsid w:val="004556EC"/>
    <w:rsid w:val="00455CAC"/>
    <w:rsid w:val="0046323B"/>
    <w:rsid w:val="0047184B"/>
    <w:rsid w:val="004718A0"/>
    <w:rsid w:val="00471BE7"/>
    <w:rsid w:val="00474886"/>
    <w:rsid w:val="00477CB6"/>
    <w:rsid w:val="00480BEA"/>
    <w:rsid w:val="00482587"/>
    <w:rsid w:val="004826B8"/>
    <w:rsid w:val="00483E29"/>
    <w:rsid w:val="004874DC"/>
    <w:rsid w:val="0048774D"/>
    <w:rsid w:val="0049078E"/>
    <w:rsid w:val="0049166E"/>
    <w:rsid w:val="004955AB"/>
    <w:rsid w:val="004958F8"/>
    <w:rsid w:val="00497313"/>
    <w:rsid w:val="004A1E22"/>
    <w:rsid w:val="004A3228"/>
    <w:rsid w:val="004A41EF"/>
    <w:rsid w:val="004A42F3"/>
    <w:rsid w:val="004A64EB"/>
    <w:rsid w:val="004B2780"/>
    <w:rsid w:val="004C0185"/>
    <w:rsid w:val="004C090A"/>
    <w:rsid w:val="004C239C"/>
    <w:rsid w:val="004C4E6C"/>
    <w:rsid w:val="004C5066"/>
    <w:rsid w:val="004C63C6"/>
    <w:rsid w:val="004D001D"/>
    <w:rsid w:val="004D13B6"/>
    <w:rsid w:val="004D148D"/>
    <w:rsid w:val="004D1C10"/>
    <w:rsid w:val="004D3EAF"/>
    <w:rsid w:val="004D4F87"/>
    <w:rsid w:val="004D615C"/>
    <w:rsid w:val="004D6DB6"/>
    <w:rsid w:val="004E2179"/>
    <w:rsid w:val="004E361C"/>
    <w:rsid w:val="004E58FB"/>
    <w:rsid w:val="004F191F"/>
    <w:rsid w:val="004F6565"/>
    <w:rsid w:val="005006B4"/>
    <w:rsid w:val="00500BCB"/>
    <w:rsid w:val="00502756"/>
    <w:rsid w:val="00504096"/>
    <w:rsid w:val="00505F6A"/>
    <w:rsid w:val="00513E29"/>
    <w:rsid w:val="005170F0"/>
    <w:rsid w:val="00517686"/>
    <w:rsid w:val="00517A27"/>
    <w:rsid w:val="00524A15"/>
    <w:rsid w:val="00527820"/>
    <w:rsid w:val="005318CD"/>
    <w:rsid w:val="00531B71"/>
    <w:rsid w:val="005325B0"/>
    <w:rsid w:val="005351D3"/>
    <w:rsid w:val="00535FEC"/>
    <w:rsid w:val="005370E2"/>
    <w:rsid w:val="00537995"/>
    <w:rsid w:val="00542714"/>
    <w:rsid w:val="005449F5"/>
    <w:rsid w:val="00547358"/>
    <w:rsid w:val="0054761D"/>
    <w:rsid w:val="00550008"/>
    <w:rsid w:val="00551826"/>
    <w:rsid w:val="0055485A"/>
    <w:rsid w:val="00554878"/>
    <w:rsid w:val="0055501B"/>
    <w:rsid w:val="005603A9"/>
    <w:rsid w:val="005632D1"/>
    <w:rsid w:val="005659C1"/>
    <w:rsid w:val="00566570"/>
    <w:rsid w:val="00571097"/>
    <w:rsid w:val="005724FC"/>
    <w:rsid w:val="0057585B"/>
    <w:rsid w:val="00580109"/>
    <w:rsid w:val="00582FED"/>
    <w:rsid w:val="0058304D"/>
    <w:rsid w:val="00583DEF"/>
    <w:rsid w:val="00584766"/>
    <w:rsid w:val="005850DE"/>
    <w:rsid w:val="00591190"/>
    <w:rsid w:val="005924E1"/>
    <w:rsid w:val="00592765"/>
    <w:rsid w:val="005A0179"/>
    <w:rsid w:val="005A2650"/>
    <w:rsid w:val="005B1B93"/>
    <w:rsid w:val="005B3456"/>
    <w:rsid w:val="005B7F6A"/>
    <w:rsid w:val="005C2638"/>
    <w:rsid w:val="005C4480"/>
    <w:rsid w:val="005C452B"/>
    <w:rsid w:val="005C73B1"/>
    <w:rsid w:val="005D0735"/>
    <w:rsid w:val="005D21FA"/>
    <w:rsid w:val="005E0FCD"/>
    <w:rsid w:val="005E64DF"/>
    <w:rsid w:val="005F1DDA"/>
    <w:rsid w:val="005F432E"/>
    <w:rsid w:val="005F513C"/>
    <w:rsid w:val="006036B8"/>
    <w:rsid w:val="00604379"/>
    <w:rsid w:val="00607595"/>
    <w:rsid w:val="006106F4"/>
    <w:rsid w:val="00610942"/>
    <w:rsid w:val="006117C8"/>
    <w:rsid w:val="006165F6"/>
    <w:rsid w:val="00616A37"/>
    <w:rsid w:val="00620416"/>
    <w:rsid w:val="00621F76"/>
    <w:rsid w:val="00622317"/>
    <w:rsid w:val="00622C35"/>
    <w:rsid w:val="00625BD1"/>
    <w:rsid w:val="00626708"/>
    <w:rsid w:val="0063115E"/>
    <w:rsid w:val="006328AD"/>
    <w:rsid w:val="0063303D"/>
    <w:rsid w:val="00637011"/>
    <w:rsid w:val="006408E7"/>
    <w:rsid w:val="006437D5"/>
    <w:rsid w:val="00645550"/>
    <w:rsid w:val="006455E4"/>
    <w:rsid w:val="006531B7"/>
    <w:rsid w:val="006672E9"/>
    <w:rsid w:val="0067117B"/>
    <w:rsid w:val="0067419D"/>
    <w:rsid w:val="006749DA"/>
    <w:rsid w:val="00675BEE"/>
    <w:rsid w:val="00675CF1"/>
    <w:rsid w:val="0068064D"/>
    <w:rsid w:val="00684680"/>
    <w:rsid w:val="00693857"/>
    <w:rsid w:val="00696349"/>
    <w:rsid w:val="006977A7"/>
    <w:rsid w:val="006A069A"/>
    <w:rsid w:val="006A114E"/>
    <w:rsid w:val="006A30B4"/>
    <w:rsid w:val="006B47F8"/>
    <w:rsid w:val="006B683B"/>
    <w:rsid w:val="006B6CC2"/>
    <w:rsid w:val="006C4218"/>
    <w:rsid w:val="006C6E84"/>
    <w:rsid w:val="006D0355"/>
    <w:rsid w:val="006D44FB"/>
    <w:rsid w:val="006D7548"/>
    <w:rsid w:val="006E275B"/>
    <w:rsid w:val="006E603B"/>
    <w:rsid w:val="006E7845"/>
    <w:rsid w:val="006F0550"/>
    <w:rsid w:val="006F12D8"/>
    <w:rsid w:val="006F1F45"/>
    <w:rsid w:val="006F20F7"/>
    <w:rsid w:val="006F7413"/>
    <w:rsid w:val="00700618"/>
    <w:rsid w:val="00701DA7"/>
    <w:rsid w:val="00702856"/>
    <w:rsid w:val="00704758"/>
    <w:rsid w:val="00705188"/>
    <w:rsid w:val="0070682C"/>
    <w:rsid w:val="0071016B"/>
    <w:rsid w:val="00716C3C"/>
    <w:rsid w:val="007224AF"/>
    <w:rsid w:val="00724632"/>
    <w:rsid w:val="0072519C"/>
    <w:rsid w:val="007279CA"/>
    <w:rsid w:val="00734112"/>
    <w:rsid w:val="00737268"/>
    <w:rsid w:val="0074244E"/>
    <w:rsid w:val="007454B7"/>
    <w:rsid w:val="00746A63"/>
    <w:rsid w:val="00746E8D"/>
    <w:rsid w:val="0074771E"/>
    <w:rsid w:val="00747858"/>
    <w:rsid w:val="00747FD4"/>
    <w:rsid w:val="0075172B"/>
    <w:rsid w:val="00752F4D"/>
    <w:rsid w:val="007548E6"/>
    <w:rsid w:val="00756778"/>
    <w:rsid w:val="007569C3"/>
    <w:rsid w:val="00757911"/>
    <w:rsid w:val="007609A6"/>
    <w:rsid w:val="00762DAC"/>
    <w:rsid w:val="00764D75"/>
    <w:rsid w:val="0076730F"/>
    <w:rsid w:val="00772628"/>
    <w:rsid w:val="007770B3"/>
    <w:rsid w:val="007771A3"/>
    <w:rsid w:val="007825C4"/>
    <w:rsid w:val="00782E0F"/>
    <w:rsid w:val="00784EF9"/>
    <w:rsid w:val="007867C1"/>
    <w:rsid w:val="007A21CE"/>
    <w:rsid w:val="007A436F"/>
    <w:rsid w:val="007A45D6"/>
    <w:rsid w:val="007A60BE"/>
    <w:rsid w:val="007A6A3C"/>
    <w:rsid w:val="007B5A6B"/>
    <w:rsid w:val="007B755B"/>
    <w:rsid w:val="007C4426"/>
    <w:rsid w:val="007C7B95"/>
    <w:rsid w:val="007D299F"/>
    <w:rsid w:val="007D4276"/>
    <w:rsid w:val="007D55C0"/>
    <w:rsid w:val="007D6F69"/>
    <w:rsid w:val="007F055F"/>
    <w:rsid w:val="007F4FD5"/>
    <w:rsid w:val="007F5F23"/>
    <w:rsid w:val="007F7BCE"/>
    <w:rsid w:val="00800BEC"/>
    <w:rsid w:val="00801894"/>
    <w:rsid w:val="00803E3E"/>
    <w:rsid w:val="00804457"/>
    <w:rsid w:val="008108AA"/>
    <w:rsid w:val="008126DE"/>
    <w:rsid w:val="0082105B"/>
    <w:rsid w:val="008211F2"/>
    <w:rsid w:val="008230DE"/>
    <w:rsid w:val="008258B8"/>
    <w:rsid w:val="008258CF"/>
    <w:rsid w:val="00825DD2"/>
    <w:rsid w:val="00826F92"/>
    <w:rsid w:val="008279FB"/>
    <w:rsid w:val="0083156B"/>
    <w:rsid w:val="008346E3"/>
    <w:rsid w:val="00836770"/>
    <w:rsid w:val="0084208D"/>
    <w:rsid w:val="008506F1"/>
    <w:rsid w:val="008548A4"/>
    <w:rsid w:val="00854B47"/>
    <w:rsid w:val="00855DED"/>
    <w:rsid w:val="0085629C"/>
    <w:rsid w:val="00863B82"/>
    <w:rsid w:val="00864358"/>
    <w:rsid w:val="0086715A"/>
    <w:rsid w:val="0087252F"/>
    <w:rsid w:val="008768AA"/>
    <w:rsid w:val="00880F3D"/>
    <w:rsid w:val="00882141"/>
    <w:rsid w:val="008830F8"/>
    <w:rsid w:val="00884D37"/>
    <w:rsid w:val="008923BD"/>
    <w:rsid w:val="00893BD5"/>
    <w:rsid w:val="008945A1"/>
    <w:rsid w:val="00895B18"/>
    <w:rsid w:val="0089627A"/>
    <w:rsid w:val="008A0D99"/>
    <w:rsid w:val="008A2923"/>
    <w:rsid w:val="008B0025"/>
    <w:rsid w:val="008B2C42"/>
    <w:rsid w:val="008B4DA2"/>
    <w:rsid w:val="008B5159"/>
    <w:rsid w:val="008B5D40"/>
    <w:rsid w:val="008B695C"/>
    <w:rsid w:val="008C0BAA"/>
    <w:rsid w:val="008C1095"/>
    <w:rsid w:val="008C15CC"/>
    <w:rsid w:val="008C1E4D"/>
    <w:rsid w:val="008C2845"/>
    <w:rsid w:val="008D0149"/>
    <w:rsid w:val="008D5AB0"/>
    <w:rsid w:val="008E1B72"/>
    <w:rsid w:val="008E1FE6"/>
    <w:rsid w:val="008E2A0D"/>
    <w:rsid w:val="008E2E72"/>
    <w:rsid w:val="008E3710"/>
    <w:rsid w:val="008F00E5"/>
    <w:rsid w:val="008F2908"/>
    <w:rsid w:val="008F31D3"/>
    <w:rsid w:val="008F43A8"/>
    <w:rsid w:val="00904F66"/>
    <w:rsid w:val="0091102F"/>
    <w:rsid w:val="009119EF"/>
    <w:rsid w:val="00912ADE"/>
    <w:rsid w:val="009176E3"/>
    <w:rsid w:val="00917700"/>
    <w:rsid w:val="009177D8"/>
    <w:rsid w:val="0092397B"/>
    <w:rsid w:val="009241B2"/>
    <w:rsid w:val="009455A0"/>
    <w:rsid w:val="009502EC"/>
    <w:rsid w:val="00956314"/>
    <w:rsid w:val="00957D76"/>
    <w:rsid w:val="009603FA"/>
    <w:rsid w:val="00964BC1"/>
    <w:rsid w:val="00966C39"/>
    <w:rsid w:val="009700B5"/>
    <w:rsid w:val="0097109D"/>
    <w:rsid w:val="00971DB7"/>
    <w:rsid w:val="009727D7"/>
    <w:rsid w:val="009728E0"/>
    <w:rsid w:val="00972D91"/>
    <w:rsid w:val="00973662"/>
    <w:rsid w:val="00973BE5"/>
    <w:rsid w:val="009749E3"/>
    <w:rsid w:val="0097508E"/>
    <w:rsid w:val="00975C28"/>
    <w:rsid w:val="009801D2"/>
    <w:rsid w:val="00982526"/>
    <w:rsid w:val="009827B8"/>
    <w:rsid w:val="00982DE8"/>
    <w:rsid w:val="00985216"/>
    <w:rsid w:val="009855C5"/>
    <w:rsid w:val="0098656F"/>
    <w:rsid w:val="0099305C"/>
    <w:rsid w:val="0099359C"/>
    <w:rsid w:val="009941DD"/>
    <w:rsid w:val="00995CF6"/>
    <w:rsid w:val="009A264D"/>
    <w:rsid w:val="009A6683"/>
    <w:rsid w:val="009A6E40"/>
    <w:rsid w:val="009A789F"/>
    <w:rsid w:val="009A79C6"/>
    <w:rsid w:val="009B1550"/>
    <w:rsid w:val="009B1C4F"/>
    <w:rsid w:val="009B22F2"/>
    <w:rsid w:val="009B2AF7"/>
    <w:rsid w:val="009B2CF5"/>
    <w:rsid w:val="009B30B4"/>
    <w:rsid w:val="009B5880"/>
    <w:rsid w:val="009B6F14"/>
    <w:rsid w:val="009B7954"/>
    <w:rsid w:val="009C0148"/>
    <w:rsid w:val="009C13C0"/>
    <w:rsid w:val="009C13ED"/>
    <w:rsid w:val="009C2B6A"/>
    <w:rsid w:val="009C2C48"/>
    <w:rsid w:val="009C4743"/>
    <w:rsid w:val="009C4B55"/>
    <w:rsid w:val="009D15D4"/>
    <w:rsid w:val="009D7CDA"/>
    <w:rsid w:val="009D7ED9"/>
    <w:rsid w:val="009E08AF"/>
    <w:rsid w:val="009E396D"/>
    <w:rsid w:val="009E4DC5"/>
    <w:rsid w:val="009E52C7"/>
    <w:rsid w:val="009F01A1"/>
    <w:rsid w:val="009F2780"/>
    <w:rsid w:val="009F37A8"/>
    <w:rsid w:val="009F4316"/>
    <w:rsid w:val="009F782D"/>
    <w:rsid w:val="00A020B6"/>
    <w:rsid w:val="00A03166"/>
    <w:rsid w:val="00A04A2A"/>
    <w:rsid w:val="00A05CB7"/>
    <w:rsid w:val="00A12570"/>
    <w:rsid w:val="00A1329E"/>
    <w:rsid w:val="00A15708"/>
    <w:rsid w:val="00A15BE9"/>
    <w:rsid w:val="00A21917"/>
    <w:rsid w:val="00A22DB8"/>
    <w:rsid w:val="00A25DDA"/>
    <w:rsid w:val="00A26227"/>
    <w:rsid w:val="00A27289"/>
    <w:rsid w:val="00A27BE6"/>
    <w:rsid w:val="00A30722"/>
    <w:rsid w:val="00A323F8"/>
    <w:rsid w:val="00A32F09"/>
    <w:rsid w:val="00A33C94"/>
    <w:rsid w:val="00A365BE"/>
    <w:rsid w:val="00A36CB9"/>
    <w:rsid w:val="00A37AC3"/>
    <w:rsid w:val="00A40727"/>
    <w:rsid w:val="00A5101F"/>
    <w:rsid w:val="00A51E81"/>
    <w:rsid w:val="00A63209"/>
    <w:rsid w:val="00A66F70"/>
    <w:rsid w:val="00A7641F"/>
    <w:rsid w:val="00A82638"/>
    <w:rsid w:val="00A82660"/>
    <w:rsid w:val="00A92C75"/>
    <w:rsid w:val="00A9739F"/>
    <w:rsid w:val="00AA2D01"/>
    <w:rsid w:val="00AA5A2E"/>
    <w:rsid w:val="00AA5D05"/>
    <w:rsid w:val="00AA7E8E"/>
    <w:rsid w:val="00AB0AFA"/>
    <w:rsid w:val="00AB0EE6"/>
    <w:rsid w:val="00AB1CE1"/>
    <w:rsid w:val="00AB20E6"/>
    <w:rsid w:val="00AB5846"/>
    <w:rsid w:val="00AC22B6"/>
    <w:rsid w:val="00AC394C"/>
    <w:rsid w:val="00AD0636"/>
    <w:rsid w:val="00AD0757"/>
    <w:rsid w:val="00AD085D"/>
    <w:rsid w:val="00AD0A30"/>
    <w:rsid w:val="00AD1F27"/>
    <w:rsid w:val="00AD2679"/>
    <w:rsid w:val="00AD5648"/>
    <w:rsid w:val="00AD7EEB"/>
    <w:rsid w:val="00AE6D3F"/>
    <w:rsid w:val="00AF3028"/>
    <w:rsid w:val="00AF3B2F"/>
    <w:rsid w:val="00AF6190"/>
    <w:rsid w:val="00AF6403"/>
    <w:rsid w:val="00B1184E"/>
    <w:rsid w:val="00B15E96"/>
    <w:rsid w:val="00B15F1A"/>
    <w:rsid w:val="00B16DED"/>
    <w:rsid w:val="00B20D72"/>
    <w:rsid w:val="00B217CE"/>
    <w:rsid w:val="00B21A9E"/>
    <w:rsid w:val="00B2200A"/>
    <w:rsid w:val="00B23E97"/>
    <w:rsid w:val="00B259EF"/>
    <w:rsid w:val="00B25D63"/>
    <w:rsid w:val="00B27F94"/>
    <w:rsid w:val="00B301C1"/>
    <w:rsid w:val="00B33E5E"/>
    <w:rsid w:val="00B34C5E"/>
    <w:rsid w:val="00B363B4"/>
    <w:rsid w:val="00B373F0"/>
    <w:rsid w:val="00B37A4B"/>
    <w:rsid w:val="00B407DE"/>
    <w:rsid w:val="00B41EB0"/>
    <w:rsid w:val="00B42D25"/>
    <w:rsid w:val="00B43BD0"/>
    <w:rsid w:val="00B44310"/>
    <w:rsid w:val="00B46CCB"/>
    <w:rsid w:val="00B47079"/>
    <w:rsid w:val="00B475F7"/>
    <w:rsid w:val="00B5232B"/>
    <w:rsid w:val="00B56230"/>
    <w:rsid w:val="00B608E3"/>
    <w:rsid w:val="00B642FA"/>
    <w:rsid w:val="00B64B60"/>
    <w:rsid w:val="00B65D7A"/>
    <w:rsid w:val="00B727B4"/>
    <w:rsid w:val="00B77D8A"/>
    <w:rsid w:val="00B81D8C"/>
    <w:rsid w:val="00B8384F"/>
    <w:rsid w:val="00B83955"/>
    <w:rsid w:val="00B83B57"/>
    <w:rsid w:val="00B85ECA"/>
    <w:rsid w:val="00B92C79"/>
    <w:rsid w:val="00B934CC"/>
    <w:rsid w:val="00B94C90"/>
    <w:rsid w:val="00B95441"/>
    <w:rsid w:val="00B957B8"/>
    <w:rsid w:val="00BB2305"/>
    <w:rsid w:val="00BB3F99"/>
    <w:rsid w:val="00BC083E"/>
    <w:rsid w:val="00BC30D2"/>
    <w:rsid w:val="00BC3DC8"/>
    <w:rsid w:val="00BC6E04"/>
    <w:rsid w:val="00BC6FC3"/>
    <w:rsid w:val="00BC7296"/>
    <w:rsid w:val="00BC7521"/>
    <w:rsid w:val="00BD275E"/>
    <w:rsid w:val="00BD2DD5"/>
    <w:rsid w:val="00BD7031"/>
    <w:rsid w:val="00BE0D98"/>
    <w:rsid w:val="00BE25DF"/>
    <w:rsid w:val="00BE60A2"/>
    <w:rsid w:val="00BE7D3F"/>
    <w:rsid w:val="00BF6C9E"/>
    <w:rsid w:val="00BF71F6"/>
    <w:rsid w:val="00BF74E5"/>
    <w:rsid w:val="00C00F30"/>
    <w:rsid w:val="00C01069"/>
    <w:rsid w:val="00C03428"/>
    <w:rsid w:val="00C038C9"/>
    <w:rsid w:val="00C04236"/>
    <w:rsid w:val="00C0576D"/>
    <w:rsid w:val="00C1014E"/>
    <w:rsid w:val="00C10618"/>
    <w:rsid w:val="00C15BDA"/>
    <w:rsid w:val="00C247FF"/>
    <w:rsid w:val="00C334C9"/>
    <w:rsid w:val="00C354F1"/>
    <w:rsid w:val="00C375B0"/>
    <w:rsid w:val="00C4053C"/>
    <w:rsid w:val="00C42ECB"/>
    <w:rsid w:val="00C4452E"/>
    <w:rsid w:val="00C51024"/>
    <w:rsid w:val="00C54916"/>
    <w:rsid w:val="00C61F2C"/>
    <w:rsid w:val="00C65C09"/>
    <w:rsid w:val="00C701CF"/>
    <w:rsid w:val="00C71499"/>
    <w:rsid w:val="00C76964"/>
    <w:rsid w:val="00C80DAE"/>
    <w:rsid w:val="00C82C3B"/>
    <w:rsid w:val="00C83083"/>
    <w:rsid w:val="00C8636D"/>
    <w:rsid w:val="00C8682E"/>
    <w:rsid w:val="00C87E68"/>
    <w:rsid w:val="00C9056E"/>
    <w:rsid w:val="00C94236"/>
    <w:rsid w:val="00CA2A36"/>
    <w:rsid w:val="00CA5953"/>
    <w:rsid w:val="00CA6C1A"/>
    <w:rsid w:val="00CB267B"/>
    <w:rsid w:val="00CB2F38"/>
    <w:rsid w:val="00CC2E87"/>
    <w:rsid w:val="00CC5031"/>
    <w:rsid w:val="00CD23E6"/>
    <w:rsid w:val="00CD2D43"/>
    <w:rsid w:val="00CD5F79"/>
    <w:rsid w:val="00CD5FAB"/>
    <w:rsid w:val="00CD686C"/>
    <w:rsid w:val="00CD6C40"/>
    <w:rsid w:val="00CE39CC"/>
    <w:rsid w:val="00CE6172"/>
    <w:rsid w:val="00CF3F24"/>
    <w:rsid w:val="00CF5087"/>
    <w:rsid w:val="00CF5AFD"/>
    <w:rsid w:val="00CF5B4F"/>
    <w:rsid w:val="00CF6C8D"/>
    <w:rsid w:val="00D002EF"/>
    <w:rsid w:val="00D01B10"/>
    <w:rsid w:val="00D07240"/>
    <w:rsid w:val="00D13FDE"/>
    <w:rsid w:val="00D14829"/>
    <w:rsid w:val="00D156A9"/>
    <w:rsid w:val="00D2027D"/>
    <w:rsid w:val="00D216E1"/>
    <w:rsid w:val="00D21D23"/>
    <w:rsid w:val="00D226FA"/>
    <w:rsid w:val="00D22F4F"/>
    <w:rsid w:val="00D2359C"/>
    <w:rsid w:val="00D26604"/>
    <w:rsid w:val="00D27971"/>
    <w:rsid w:val="00D307F4"/>
    <w:rsid w:val="00D335E1"/>
    <w:rsid w:val="00D336DB"/>
    <w:rsid w:val="00D3429A"/>
    <w:rsid w:val="00D353E0"/>
    <w:rsid w:val="00D35620"/>
    <w:rsid w:val="00D369D0"/>
    <w:rsid w:val="00D43915"/>
    <w:rsid w:val="00D44F9A"/>
    <w:rsid w:val="00D47579"/>
    <w:rsid w:val="00D50188"/>
    <w:rsid w:val="00D5470A"/>
    <w:rsid w:val="00D5540F"/>
    <w:rsid w:val="00D5564A"/>
    <w:rsid w:val="00D56A9B"/>
    <w:rsid w:val="00D61E59"/>
    <w:rsid w:val="00D706B6"/>
    <w:rsid w:val="00D70DA6"/>
    <w:rsid w:val="00D71976"/>
    <w:rsid w:val="00D74050"/>
    <w:rsid w:val="00D778F3"/>
    <w:rsid w:val="00D81FD1"/>
    <w:rsid w:val="00D82395"/>
    <w:rsid w:val="00D82D6B"/>
    <w:rsid w:val="00D83221"/>
    <w:rsid w:val="00D877C8"/>
    <w:rsid w:val="00D90715"/>
    <w:rsid w:val="00D925C6"/>
    <w:rsid w:val="00D958E2"/>
    <w:rsid w:val="00D967E4"/>
    <w:rsid w:val="00D97997"/>
    <w:rsid w:val="00DA02B4"/>
    <w:rsid w:val="00DA2BB6"/>
    <w:rsid w:val="00DA2FAA"/>
    <w:rsid w:val="00DA6F38"/>
    <w:rsid w:val="00DA78A2"/>
    <w:rsid w:val="00DB659B"/>
    <w:rsid w:val="00DB681D"/>
    <w:rsid w:val="00DB7130"/>
    <w:rsid w:val="00DB7549"/>
    <w:rsid w:val="00DB7A1E"/>
    <w:rsid w:val="00DC26A5"/>
    <w:rsid w:val="00DC64E5"/>
    <w:rsid w:val="00DD5EF6"/>
    <w:rsid w:val="00DD7752"/>
    <w:rsid w:val="00DD7D4E"/>
    <w:rsid w:val="00DE34E8"/>
    <w:rsid w:val="00DE66F5"/>
    <w:rsid w:val="00DF328E"/>
    <w:rsid w:val="00DF4783"/>
    <w:rsid w:val="00DF57F2"/>
    <w:rsid w:val="00E020D7"/>
    <w:rsid w:val="00E02D1F"/>
    <w:rsid w:val="00E06BAE"/>
    <w:rsid w:val="00E14A1A"/>
    <w:rsid w:val="00E15899"/>
    <w:rsid w:val="00E16955"/>
    <w:rsid w:val="00E1704E"/>
    <w:rsid w:val="00E1733C"/>
    <w:rsid w:val="00E24334"/>
    <w:rsid w:val="00E30ED2"/>
    <w:rsid w:val="00E31CF2"/>
    <w:rsid w:val="00E32847"/>
    <w:rsid w:val="00E34351"/>
    <w:rsid w:val="00E35D67"/>
    <w:rsid w:val="00E40A62"/>
    <w:rsid w:val="00E424CF"/>
    <w:rsid w:val="00E45EE9"/>
    <w:rsid w:val="00E46215"/>
    <w:rsid w:val="00E46C75"/>
    <w:rsid w:val="00E473F7"/>
    <w:rsid w:val="00E51360"/>
    <w:rsid w:val="00E558CF"/>
    <w:rsid w:val="00E55C1D"/>
    <w:rsid w:val="00E60EC0"/>
    <w:rsid w:val="00E70151"/>
    <w:rsid w:val="00E70ED1"/>
    <w:rsid w:val="00E7345E"/>
    <w:rsid w:val="00E736ED"/>
    <w:rsid w:val="00E7444D"/>
    <w:rsid w:val="00E744FB"/>
    <w:rsid w:val="00E75AC8"/>
    <w:rsid w:val="00E82DB0"/>
    <w:rsid w:val="00E859E0"/>
    <w:rsid w:val="00E86437"/>
    <w:rsid w:val="00E932BC"/>
    <w:rsid w:val="00EA028E"/>
    <w:rsid w:val="00EA63C6"/>
    <w:rsid w:val="00EA710E"/>
    <w:rsid w:val="00EB02B3"/>
    <w:rsid w:val="00EB08E2"/>
    <w:rsid w:val="00EB183E"/>
    <w:rsid w:val="00EB7BC4"/>
    <w:rsid w:val="00EB7E1B"/>
    <w:rsid w:val="00EC0D46"/>
    <w:rsid w:val="00EC2886"/>
    <w:rsid w:val="00EC411A"/>
    <w:rsid w:val="00EC5773"/>
    <w:rsid w:val="00EC6429"/>
    <w:rsid w:val="00ED0AB3"/>
    <w:rsid w:val="00ED2B5A"/>
    <w:rsid w:val="00ED458B"/>
    <w:rsid w:val="00EE1055"/>
    <w:rsid w:val="00EE241C"/>
    <w:rsid w:val="00EE3504"/>
    <w:rsid w:val="00EF0484"/>
    <w:rsid w:val="00EF2C8F"/>
    <w:rsid w:val="00EF4259"/>
    <w:rsid w:val="00EF5400"/>
    <w:rsid w:val="00EF589E"/>
    <w:rsid w:val="00EF6272"/>
    <w:rsid w:val="00EF634B"/>
    <w:rsid w:val="00EF69EB"/>
    <w:rsid w:val="00EF7D32"/>
    <w:rsid w:val="00F02D6D"/>
    <w:rsid w:val="00F03414"/>
    <w:rsid w:val="00F06452"/>
    <w:rsid w:val="00F06A87"/>
    <w:rsid w:val="00F07862"/>
    <w:rsid w:val="00F07A03"/>
    <w:rsid w:val="00F109D7"/>
    <w:rsid w:val="00F1209F"/>
    <w:rsid w:val="00F205F3"/>
    <w:rsid w:val="00F208AA"/>
    <w:rsid w:val="00F22662"/>
    <w:rsid w:val="00F26722"/>
    <w:rsid w:val="00F31FD5"/>
    <w:rsid w:val="00F4222E"/>
    <w:rsid w:val="00F425CC"/>
    <w:rsid w:val="00F438CC"/>
    <w:rsid w:val="00F47270"/>
    <w:rsid w:val="00F47824"/>
    <w:rsid w:val="00F502AB"/>
    <w:rsid w:val="00F50E75"/>
    <w:rsid w:val="00F52AF8"/>
    <w:rsid w:val="00F533EA"/>
    <w:rsid w:val="00F54DF4"/>
    <w:rsid w:val="00F54FCB"/>
    <w:rsid w:val="00F55910"/>
    <w:rsid w:val="00F60A0A"/>
    <w:rsid w:val="00F62BB0"/>
    <w:rsid w:val="00F63D47"/>
    <w:rsid w:val="00F65527"/>
    <w:rsid w:val="00F65A43"/>
    <w:rsid w:val="00F70227"/>
    <w:rsid w:val="00F8011E"/>
    <w:rsid w:val="00F8023F"/>
    <w:rsid w:val="00F80E9A"/>
    <w:rsid w:val="00F844C4"/>
    <w:rsid w:val="00F85D3D"/>
    <w:rsid w:val="00F87B57"/>
    <w:rsid w:val="00F96071"/>
    <w:rsid w:val="00F96C47"/>
    <w:rsid w:val="00F97043"/>
    <w:rsid w:val="00FA0732"/>
    <w:rsid w:val="00FA09BE"/>
    <w:rsid w:val="00FA49F0"/>
    <w:rsid w:val="00FA646B"/>
    <w:rsid w:val="00FB1B55"/>
    <w:rsid w:val="00FB1BE3"/>
    <w:rsid w:val="00FB3A93"/>
    <w:rsid w:val="00FB4F7E"/>
    <w:rsid w:val="00FB5432"/>
    <w:rsid w:val="00FB57DF"/>
    <w:rsid w:val="00FB615E"/>
    <w:rsid w:val="00FC0458"/>
    <w:rsid w:val="00FC1E34"/>
    <w:rsid w:val="00FC2006"/>
    <w:rsid w:val="00FC41A5"/>
    <w:rsid w:val="00FC487B"/>
    <w:rsid w:val="00FC4FA8"/>
    <w:rsid w:val="00FD064D"/>
    <w:rsid w:val="00FD28DE"/>
    <w:rsid w:val="00FD5853"/>
    <w:rsid w:val="00FD730A"/>
    <w:rsid w:val="00FE0D86"/>
    <w:rsid w:val="00FE2814"/>
    <w:rsid w:val="00FE4897"/>
    <w:rsid w:val="00FF0495"/>
    <w:rsid w:val="00FF0DCC"/>
    <w:rsid w:val="00FF62CB"/>
    <w:rsid w:val="00FF79A9"/>
    <w:rsid w:val="00FF7C5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54F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377D"/>
    <w:pPr>
      <w:jc w:val="both"/>
    </w:pPr>
    <w:rPr>
      <w:rFonts w:ascii="Arial" w:hAnsi="Arial"/>
      <w:sz w:val="24"/>
      <w:lang w:val="es-ES" w:eastAsia="es-ES"/>
    </w:rPr>
  </w:style>
  <w:style w:type="paragraph" w:styleId="Ttulo1">
    <w:name w:val="heading 1"/>
    <w:basedOn w:val="Normal"/>
    <w:next w:val="Normal"/>
    <w:link w:val="Ttulo1Car"/>
    <w:uiPriority w:val="9"/>
    <w:qFormat/>
    <w:rsid w:val="00BC30D2"/>
    <w:pPr>
      <w:keepNext/>
      <w:numPr>
        <w:numId w:val="1"/>
      </w:numPr>
      <w:spacing w:before="240" w:after="240"/>
      <w:jc w:val="left"/>
      <w:outlineLvl w:val="0"/>
    </w:pPr>
    <w:rPr>
      <w:sz w:val="28"/>
    </w:rPr>
  </w:style>
  <w:style w:type="paragraph" w:styleId="Ttulo2">
    <w:name w:val="heading 2"/>
    <w:basedOn w:val="Normal"/>
    <w:next w:val="Normal"/>
    <w:qFormat/>
    <w:rsid w:val="00BC30D2"/>
    <w:pPr>
      <w:keepNext/>
      <w:numPr>
        <w:ilvl w:val="1"/>
        <w:numId w:val="1"/>
      </w:numPr>
      <w:spacing w:before="240" w:after="240"/>
      <w:jc w:val="left"/>
      <w:outlineLvl w:val="1"/>
    </w:pPr>
    <w:rPr>
      <w:b/>
    </w:rPr>
  </w:style>
  <w:style w:type="paragraph" w:styleId="Ttulo3">
    <w:name w:val="heading 3"/>
    <w:basedOn w:val="Normal"/>
    <w:next w:val="Normal"/>
    <w:qFormat/>
    <w:rsid w:val="00332AA4"/>
    <w:pPr>
      <w:keepNext/>
      <w:numPr>
        <w:ilvl w:val="2"/>
        <w:numId w:val="1"/>
      </w:numPr>
      <w:spacing w:before="240" w:after="240"/>
      <w:outlineLvl w:val="2"/>
    </w:pPr>
  </w:style>
  <w:style w:type="paragraph" w:styleId="Ttulo4">
    <w:name w:val="heading 4"/>
    <w:basedOn w:val="Normal"/>
    <w:next w:val="Normal"/>
    <w:qFormat/>
    <w:rsid w:val="00BC30D2"/>
    <w:pPr>
      <w:keepNext/>
      <w:numPr>
        <w:ilvl w:val="3"/>
        <w:numId w:val="1"/>
      </w:numPr>
      <w:spacing w:before="240" w:after="60"/>
      <w:outlineLvl w:val="3"/>
    </w:pPr>
    <w:rPr>
      <w:b/>
    </w:rPr>
  </w:style>
  <w:style w:type="paragraph" w:styleId="Ttulo5">
    <w:name w:val="heading 5"/>
    <w:basedOn w:val="Normal"/>
    <w:next w:val="Normal"/>
    <w:qFormat/>
    <w:rsid w:val="00BC30D2"/>
    <w:pPr>
      <w:numPr>
        <w:ilvl w:val="4"/>
        <w:numId w:val="1"/>
      </w:numPr>
      <w:spacing w:before="240" w:after="60"/>
      <w:outlineLvl w:val="4"/>
    </w:pPr>
    <w:rPr>
      <w:sz w:val="22"/>
    </w:rPr>
  </w:style>
  <w:style w:type="paragraph" w:styleId="Ttulo6">
    <w:name w:val="heading 6"/>
    <w:basedOn w:val="Normal"/>
    <w:next w:val="Normal"/>
    <w:qFormat/>
    <w:rsid w:val="00BC30D2"/>
    <w:pPr>
      <w:numPr>
        <w:ilvl w:val="5"/>
        <w:numId w:val="1"/>
      </w:numPr>
      <w:spacing w:before="240" w:after="60"/>
      <w:outlineLvl w:val="5"/>
    </w:pPr>
    <w:rPr>
      <w:i/>
      <w:sz w:val="22"/>
    </w:rPr>
  </w:style>
  <w:style w:type="paragraph" w:styleId="Ttulo7">
    <w:name w:val="heading 7"/>
    <w:basedOn w:val="Normal"/>
    <w:next w:val="Normal"/>
    <w:qFormat/>
    <w:rsid w:val="00BC30D2"/>
    <w:pPr>
      <w:numPr>
        <w:ilvl w:val="6"/>
        <w:numId w:val="1"/>
      </w:numPr>
      <w:spacing w:before="240" w:after="60"/>
      <w:outlineLvl w:val="6"/>
    </w:pPr>
  </w:style>
  <w:style w:type="paragraph" w:styleId="Ttulo8">
    <w:name w:val="heading 8"/>
    <w:basedOn w:val="Normal"/>
    <w:next w:val="Normal"/>
    <w:qFormat/>
    <w:rsid w:val="00BC30D2"/>
    <w:pPr>
      <w:numPr>
        <w:ilvl w:val="7"/>
        <w:numId w:val="1"/>
      </w:numPr>
      <w:spacing w:before="240" w:after="60"/>
      <w:outlineLvl w:val="7"/>
    </w:pPr>
    <w:rPr>
      <w:i/>
    </w:rPr>
  </w:style>
  <w:style w:type="paragraph" w:styleId="Ttulo9">
    <w:name w:val="heading 9"/>
    <w:basedOn w:val="Normal"/>
    <w:next w:val="Normal"/>
    <w:qFormat/>
    <w:rsid w:val="00BC30D2"/>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36"/>
    </w:rPr>
  </w:style>
  <w:style w:type="paragraph" w:styleId="TDC1">
    <w:name w:val="toc 1"/>
    <w:basedOn w:val="Normal"/>
    <w:next w:val="Normal"/>
    <w:autoRedefine/>
    <w:uiPriority w:val="39"/>
    <w:rsid w:val="00F52AF8"/>
    <w:pPr>
      <w:spacing w:before="120"/>
      <w:jc w:val="left"/>
    </w:pPr>
    <w:rPr>
      <w:rFonts w:asciiTheme="minorHAnsi" w:hAnsiTheme="minorHAnsi" w:cstheme="minorHAnsi"/>
      <w:b/>
      <w:bCs/>
      <w:i/>
      <w:iCs/>
      <w:szCs w:val="24"/>
    </w:rPr>
  </w:style>
  <w:style w:type="paragraph" w:styleId="TDC2">
    <w:name w:val="toc 2"/>
    <w:basedOn w:val="Normal"/>
    <w:next w:val="Normal"/>
    <w:autoRedefine/>
    <w:uiPriority w:val="39"/>
    <w:rsid w:val="00F52AF8"/>
    <w:pPr>
      <w:spacing w:before="120"/>
      <w:ind w:left="240"/>
      <w:jc w:val="left"/>
    </w:pPr>
    <w:rPr>
      <w:rFonts w:asciiTheme="minorHAnsi" w:hAnsiTheme="minorHAnsi" w:cstheme="minorHAnsi"/>
      <w:b/>
      <w:bCs/>
      <w:sz w:val="22"/>
      <w:szCs w:val="22"/>
    </w:rPr>
  </w:style>
  <w:style w:type="paragraph" w:styleId="TDC3">
    <w:name w:val="toc 3"/>
    <w:basedOn w:val="Normal"/>
    <w:next w:val="Normal"/>
    <w:autoRedefine/>
    <w:semiHidden/>
    <w:rsid w:val="00F52AF8"/>
    <w:pPr>
      <w:ind w:left="480"/>
      <w:jc w:val="left"/>
    </w:pPr>
    <w:rPr>
      <w:rFonts w:asciiTheme="minorHAnsi" w:hAnsiTheme="minorHAnsi" w:cstheme="minorHAnsi"/>
      <w:sz w:val="20"/>
    </w:rPr>
  </w:style>
  <w:style w:type="paragraph" w:styleId="TDC4">
    <w:name w:val="toc 4"/>
    <w:basedOn w:val="Normal"/>
    <w:next w:val="Normal"/>
    <w:autoRedefine/>
    <w:semiHidden/>
    <w:rsid w:val="00F52AF8"/>
    <w:pPr>
      <w:ind w:left="720"/>
      <w:jc w:val="left"/>
    </w:pPr>
    <w:rPr>
      <w:rFonts w:asciiTheme="minorHAnsi" w:hAnsiTheme="minorHAnsi" w:cstheme="minorHAnsi"/>
      <w:sz w:val="20"/>
    </w:rPr>
  </w:style>
  <w:style w:type="paragraph" w:styleId="TDC5">
    <w:name w:val="toc 5"/>
    <w:basedOn w:val="Normal"/>
    <w:next w:val="Normal"/>
    <w:autoRedefine/>
    <w:semiHidden/>
    <w:rsid w:val="00F52AF8"/>
    <w:pPr>
      <w:ind w:left="960"/>
      <w:jc w:val="left"/>
    </w:pPr>
    <w:rPr>
      <w:rFonts w:asciiTheme="minorHAnsi" w:hAnsiTheme="minorHAnsi" w:cstheme="minorHAnsi"/>
      <w:sz w:val="20"/>
    </w:rPr>
  </w:style>
  <w:style w:type="paragraph" w:styleId="TDC6">
    <w:name w:val="toc 6"/>
    <w:basedOn w:val="Normal"/>
    <w:next w:val="Normal"/>
    <w:autoRedefine/>
    <w:semiHidden/>
    <w:rsid w:val="00F52AF8"/>
    <w:pPr>
      <w:ind w:left="1200"/>
      <w:jc w:val="left"/>
    </w:pPr>
    <w:rPr>
      <w:rFonts w:asciiTheme="minorHAnsi" w:hAnsiTheme="minorHAnsi" w:cstheme="minorHAnsi"/>
      <w:sz w:val="20"/>
    </w:rPr>
  </w:style>
  <w:style w:type="paragraph" w:styleId="TDC7">
    <w:name w:val="toc 7"/>
    <w:basedOn w:val="Normal"/>
    <w:next w:val="Normal"/>
    <w:autoRedefine/>
    <w:semiHidden/>
    <w:pPr>
      <w:ind w:left="1440"/>
      <w:jc w:val="left"/>
    </w:pPr>
    <w:rPr>
      <w:rFonts w:asciiTheme="minorHAnsi" w:hAnsiTheme="minorHAnsi" w:cstheme="minorHAnsi"/>
      <w:sz w:val="20"/>
    </w:rPr>
  </w:style>
  <w:style w:type="paragraph" w:styleId="TDC8">
    <w:name w:val="toc 8"/>
    <w:basedOn w:val="Normal"/>
    <w:next w:val="Normal"/>
    <w:autoRedefine/>
    <w:semiHidden/>
    <w:pPr>
      <w:ind w:left="1680"/>
      <w:jc w:val="left"/>
    </w:pPr>
    <w:rPr>
      <w:rFonts w:asciiTheme="minorHAnsi" w:hAnsiTheme="minorHAnsi" w:cstheme="minorHAnsi"/>
      <w:sz w:val="20"/>
    </w:rPr>
  </w:style>
  <w:style w:type="paragraph" w:styleId="TDC9">
    <w:name w:val="toc 9"/>
    <w:basedOn w:val="Normal"/>
    <w:next w:val="Normal"/>
    <w:autoRedefine/>
    <w:semiHidden/>
    <w:pPr>
      <w:ind w:left="1920"/>
      <w:jc w:val="left"/>
    </w:pPr>
    <w:rPr>
      <w:rFonts w:asciiTheme="minorHAnsi" w:hAnsiTheme="minorHAnsi" w:cstheme="minorHAnsi"/>
      <w:sz w:val="20"/>
    </w:rPr>
  </w:style>
  <w:style w:type="paragraph" w:customStyle="1" w:styleId="Tabla">
    <w:name w:val="Tabla"/>
    <w:basedOn w:val="Normal"/>
    <w:pPr>
      <w:spacing w:after="120"/>
      <w:jc w:val="center"/>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styleId="Textodecuerpo2">
    <w:name w:val="Body Text 2"/>
    <w:basedOn w:val="Normal"/>
    <w:pPr>
      <w:jc w:val="left"/>
    </w:pPr>
    <w:rPr>
      <w:szCs w:val="24"/>
      <w:lang w:val="en-US"/>
    </w:rPr>
  </w:style>
  <w:style w:type="character" w:styleId="Hipervnculo">
    <w:name w:val="Hyperlink"/>
    <w:uiPriority w:val="99"/>
    <w:rPr>
      <w:color w:val="0000FF"/>
      <w:u w:val="single"/>
    </w:rPr>
  </w:style>
  <w:style w:type="paragraph" w:styleId="Textodecuerpo">
    <w:name w:val="Body Text"/>
    <w:basedOn w:val="Normal"/>
    <w:rPr>
      <w:i/>
      <w:iCs/>
    </w:rPr>
  </w:style>
  <w:style w:type="paragraph" w:styleId="Sangradetdecuerpo">
    <w:name w:val="Body Text Indent"/>
    <w:basedOn w:val="Normal"/>
    <w:pPr>
      <w:ind w:left="360"/>
    </w:pPr>
    <w:rPr>
      <w:szCs w:val="12"/>
    </w:rPr>
  </w:style>
  <w:style w:type="paragraph" w:styleId="Sangra2detdecuerpo">
    <w:name w:val="Body Text Indent 2"/>
    <w:basedOn w:val="Normal"/>
    <w:pPr>
      <w:autoSpaceDE w:val="0"/>
      <w:autoSpaceDN w:val="0"/>
      <w:adjustRightInd w:val="0"/>
      <w:ind w:firstLine="27"/>
    </w:pPr>
    <w:rPr>
      <w:color w:val="000000"/>
      <w:szCs w:val="24"/>
    </w:rPr>
  </w:style>
  <w:style w:type="paragraph" w:styleId="Sangra3detdecuerpo">
    <w:name w:val="Body Text Indent 3"/>
    <w:basedOn w:val="Normal"/>
    <w:pPr>
      <w:ind w:left="708"/>
    </w:pPr>
  </w:style>
  <w:style w:type="table" w:styleId="Tablaconcuadrcula">
    <w:name w:val="Table Grid"/>
    <w:basedOn w:val="Tablanormal"/>
    <w:rsid w:val="00F06A8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autoRedefine/>
    <w:rsid w:val="00971DB7"/>
    <w:pPr>
      <w:numPr>
        <w:numId w:val="2"/>
      </w:numPr>
      <w:tabs>
        <w:tab w:val="clear" w:pos="360"/>
        <w:tab w:val="num" w:pos="720"/>
      </w:tabs>
      <w:ind w:left="720"/>
    </w:pPr>
  </w:style>
  <w:style w:type="paragraph" w:styleId="Epgrafe">
    <w:name w:val="caption"/>
    <w:basedOn w:val="Normal"/>
    <w:next w:val="Normal"/>
    <w:qFormat/>
    <w:rsid w:val="00971DB7"/>
    <w:pPr>
      <w:spacing w:before="120" w:after="120"/>
    </w:pPr>
    <w:rPr>
      <w:b/>
      <w:bCs/>
      <w:sz w:val="20"/>
    </w:rPr>
  </w:style>
  <w:style w:type="paragraph" w:styleId="Textonotapie">
    <w:name w:val="footnote text"/>
    <w:basedOn w:val="Normal"/>
    <w:semiHidden/>
    <w:rsid w:val="00971DB7"/>
    <w:rPr>
      <w:sz w:val="20"/>
    </w:rPr>
  </w:style>
  <w:style w:type="character" w:styleId="Refdenotaalpie">
    <w:name w:val="footnote reference"/>
    <w:semiHidden/>
    <w:rsid w:val="00971DB7"/>
    <w:rPr>
      <w:vertAlign w:val="superscript"/>
    </w:rPr>
  </w:style>
  <w:style w:type="paragraph" w:styleId="Textosinformato">
    <w:name w:val="Plain Text"/>
    <w:basedOn w:val="Normal"/>
    <w:rsid w:val="00971DB7"/>
    <w:pPr>
      <w:jc w:val="left"/>
    </w:pPr>
    <w:rPr>
      <w:rFonts w:ascii="Courier New" w:hAnsi="Courier New" w:cs="Courier New"/>
      <w:sz w:val="20"/>
    </w:rPr>
  </w:style>
  <w:style w:type="paragraph" w:styleId="NormalWeb">
    <w:name w:val="Normal (Web)"/>
    <w:basedOn w:val="Normal"/>
    <w:rsid w:val="00FC41A5"/>
    <w:pPr>
      <w:spacing w:before="100" w:beforeAutospacing="1" w:after="100" w:afterAutospacing="1"/>
      <w:jc w:val="left"/>
    </w:pPr>
    <w:rPr>
      <w:rFonts w:ascii="Times New Roman" w:hAnsi="Times New Roman"/>
      <w:szCs w:val="24"/>
    </w:rPr>
  </w:style>
  <w:style w:type="paragraph" w:customStyle="1" w:styleId="Figura">
    <w:name w:val="Figura"/>
    <w:basedOn w:val="Normal"/>
    <w:rsid w:val="009749E3"/>
    <w:pPr>
      <w:spacing w:after="120"/>
      <w:jc w:val="center"/>
    </w:pPr>
    <w:rPr>
      <w:b/>
      <w:szCs w:val="24"/>
    </w:rPr>
  </w:style>
  <w:style w:type="paragraph" w:customStyle="1" w:styleId="referenceitem">
    <w:name w:val="referenceitem"/>
    <w:basedOn w:val="Normal"/>
    <w:rsid w:val="00550008"/>
    <w:pPr>
      <w:overflowPunct w:val="0"/>
      <w:autoSpaceDE w:val="0"/>
      <w:autoSpaceDN w:val="0"/>
      <w:adjustRightInd w:val="0"/>
      <w:ind w:left="227" w:hanging="227"/>
      <w:textAlignment w:val="baseline"/>
    </w:pPr>
    <w:rPr>
      <w:rFonts w:ascii="Times" w:hAnsi="Times"/>
      <w:sz w:val="18"/>
      <w:lang w:val="en-US"/>
    </w:rPr>
  </w:style>
  <w:style w:type="character" w:customStyle="1" w:styleId="Ttulo1Car">
    <w:name w:val="Título 1 Car"/>
    <w:link w:val="Ttulo1"/>
    <w:uiPriority w:val="9"/>
    <w:rsid w:val="00FF79A9"/>
    <w:rPr>
      <w:rFonts w:ascii="Arial" w:hAnsi="Arial"/>
      <w:sz w:val="28"/>
      <w:lang w:eastAsia="es-ES"/>
    </w:rPr>
  </w:style>
  <w:style w:type="paragraph" w:styleId="Bibliografa">
    <w:name w:val="Bibliography"/>
    <w:basedOn w:val="Normal"/>
    <w:next w:val="Normal"/>
    <w:uiPriority w:val="37"/>
    <w:unhideWhenUsed/>
    <w:rsid w:val="00FF79A9"/>
  </w:style>
  <w:style w:type="character" w:styleId="Refdecomentario">
    <w:name w:val="annotation reference"/>
    <w:basedOn w:val="Fuentedeprrafopredeter"/>
    <w:rsid w:val="007D55C0"/>
    <w:rPr>
      <w:sz w:val="16"/>
      <w:szCs w:val="16"/>
    </w:rPr>
  </w:style>
  <w:style w:type="paragraph" w:styleId="Textocomentario">
    <w:name w:val="annotation text"/>
    <w:basedOn w:val="Normal"/>
    <w:link w:val="TextocomentarioCar"/>
    <w:rsid w:val="007D55C0"/>
    <w:rPr>
      <w:sz w:val="20"/>
    </w:rPr>
  </w:style>
  <w:style w:type="character" w:customStyle="1" w:styleId="TextocomentarioCar">
    <w:name w:val="Texto comentario Car"/>
    <w:basedOn w:val="Fuentedeprrafopredeter"/>
    <w:link w:val="Textocomentario"/>
    <w:rsid w:val="007D55C0"/>
    <w:rPr>
      <w:rFonts w:ascii="Arial" w:hAnsi="Arial"/>
      <w:lang w:val="es-MX" w:eastAsia="es-ES"/>
    </w:rPr>
  </w:style>
  <w:style w:type="paragraph" w:styleId="Asuntodelcomentario">
    <w:name w:val="annotation subject"/>
    <w:basedOn w:val="Textocomentario"/>
    <w:next w:val="Textocomentario"/>
    <w:link w:val="AsuntodelcomentarioCar"/>
    <w:rsid w:val="007D55C0"/>
    <w:rPr>
      <w:b/>
      <w:bCs/>
    </w:rPr>
  </w:style>
  <w:style w:type="character" w:customStyle="1" w:styleId="AsuntodelcomentarioCar">
    <w:name w:val="Asunto del comentario Car"/>
    <w:basedOn w:val="TextocomentarioCar"/>
    <w:link w:val="Asuntodelcomentario"/>
    <w:rsid w:val="007D55C0"/>
    <w:rPr>
      <w:rFonts w:ascii="Arial" w:hAnsi="Arial"/>
      <w:b/>
      <w:bCs/>
      <w:lang w:val="es-MX" w:eastAsia="es-ES"/>
    </w:rPr>
  </w:style>
  <w:style w:type="paragraph" w:styleId="Textodeglobo">
    <w:name w:val="Balloon Text"/>
    <w:basedOn w:val="Normal"/>
    <w:link w:val="TextodegloboCar"/>
    <w:rsid w:val="007D55C0"/>
    <w:rPr>
      <w:rFonts w:ascii="Times New Roman" w:hAnsi="Times New Roman"/>
      <w:sz w:val="18"/>
      <w:szCs w:val="18"/>
    </w:rPr>
  </w:style>
  <w:style w:type="character" w:customStyle="1" w:styleId="TextodegloboCar">
    <w:name w:val="Texto de globo Car"/>
    <w:basedOn w:val="Fuentedeprrafopredeter"/>
    <w:link w:val="Textodeglobo"/>
    <w:rsid w:val="007D55C0"/>
    <w:rPr>
      <w:sz w:val="18"/>
      <w:szCs w:val="18"/>
      <w:lang w:val="es-MX" w:eastAsia="es-ES"/>
    </w:rPr>
  </w:style>
  <w:style w:type="paragraph" w:styleId="Prrafodelista">
    <w:name w:val="List Paragraph"/>
    <w:basedOn w:val="Normal"/>
    <w:uiPriority w:val="34"/>
    <w:qFormat/>
    <w:rsid w:val="00390066"/>
    <w:pPr>
      <w:ind w:left="720"/>
      <w:contextualSpacing/>
    </w:pPr>
  </w:style>
  <w:style w:type="paragraph" w:styleId="Encabezadodetabladecontenido">
    <w:name w:val="TOC Heading"/>
    <w:basedOn w:val="Ttulo1"/>
    <w:next w:val="Normal"/>
    <w:uiPriority w:val="39"/>
    <w:unhideWhenUsed/>
    <w:qFormat/>
    <w:rsid w:val="00A04A2A"/>
    <w:pPr>
      <w:keepLines/>
      <w:numPr>
        <w:numId w:val="0"/>
      </w:numPr>
      <w:spacing w:before="480" w:after="0" w:line="276" w:lineRule="auto"/>
      <w:outlineLvl w:val="9"/>
    </w:pPr>
    <w:rPr>
      <w:rFonts w:asciiTheme="majorHAnsi" w:eastAsiaTheme="majorEastAsia" w:hAnsiTheme="majorHAnsi" w:cstheme="majorBidi"/>
      <w:b/>
      <w:bCs/>
      <w:color w:val="2F5496" w:themeColor="accent1" w:themeShade="BF"/>
      <w:szCs w:val="2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377D"/>
    <w:pPr>
      <w:jc w:val="both"/>
    </w:pPr>
    <w:rPr>
      <w:rFonts w:ascii="Arial" w:hAnsi="Arial"/>
      <w:sz w:val="24"/>
      <w:lang w:val="es-ES" w:eastAsia="es-ES"/>
    </w:rPr>
  </w:style>
  <w:style w:type="paragraph" w:styleId="Ttulo1">
    <w:name w:val="heading 1"/>
    <w:basedOn w:val="Normal"/>
    <w:next w:val="Normal"/>
    <w:link w:val="Ttulo1Car"/>
    <w:uiPriority w:val="9"/>
    <w:qFormat/>
    <w:rsid w:val="00BC30D2"/>
    <w:pPr>
      <w:keepNext/>
      <w:numPr>
        <w:numId w:val="1"/>
      </w:numPr>
      <w:spacing w:before="240" w:after="240"/>
      <w:jc w:val="left"/>
      <w:outlineLvl w:val="0"/>
    </w:pPr>
    <w:rPr>
      <w:sz w:val="28"/>
    </w:rPr>
  </w:style>
  <w:style w:type="paragraph" w:styleId="Ttulo2">
    <w:name w:val="heading 2"/>
    <w:basedOn w:val="Normal"/>
    <w:next w:val="Normal"/>
    <w:qFormat/>
    <w:rsid w:val="00BC30D2"/>
    <w:pPr>
      <w:keepNext/>
      <w:numPr>
        <w:ilvl w:val="1"/>
        <w:numId w:val="1"/>
      </w:numPr>
      <w:spacing w:before="240" w:after="240"/>
      <w:jc w:val="left"/>
      <w:outlineLvl w:val="1"/>
    </w:pPr>
    <w:rPr>
      <w:b/>
    </w:rPr>
  </w:style>
  <w:style w:type="paragraph" w:styleId="Ttulo3">
    <w:name w:val="heading 3"/>
    <w:basedOn w:val="Normal"/>
    <w:next w:val="Normal"/>
    <w:qFormat/>
    <w:rsid w:val="00332AA4"/>
    <w:pPr>
      <w:keepNext/>
      <w:numPr>
        <w:ilvl w:val="2"/>
        <w:numId w:val="1"/>
      </w:numPr>
      <w:spacing w:before="240" w:after="240"/>
      <w:outlineLvl w:val="2"/>
    </w:pPr>
  </w:style>
  <w:style w:type="paragraph" w:styleId="Ttulo4">
    <w:name w:val="heading 4"/>
    <w:basedOn w:val="Normal"/>
    <w:next w:val="Normal"/>
    <w:qFormat/>
    <w:rsid w:val="00BC30D2"/>
    <w:pPr>
      <w:keepNext/>
      <w:numPr>
        <w:ilvl w:val="3"/>
        <w:numId w:val="1"/>
      </w:numPr>
      <w:spacing w:before="240" w:after="60"/>
      <w:outlineLvl w:val="3"/>
    </w:pPr>
    <w:rPr>
      <w:b/>
    </w:rPr>
  </w:style>
  <w:style w:type="paragraph" w:styleId="Ttulo5">
    <w:name w:val="heading 5"/>
    <w:basedOn w:val="Normal"/>
    <w:next w:val="Normal"/>
    <w:qFormat/>
    <w:rsid w:val="00BC30D2"/>
    <w:pPr>
      <w:numPr>
        <w:ilvl w:val="4"/>
        <w:numId w:val="1"/>
      </w:numPr>
      <w:spacing w:before="240" w:after="60"/>
      <w:outlineLvl w:val="4"/>
    </w:pPr>
    <w:rPr>
      <w:sz w:val="22"/>
    </w:rPr>
  </w:style>
  <w:style w:type="paragraph" w:styleId="Ttulo6">
    <w:name w:val="heading 6"/>
    <w:basedOn w:val="Normal"/>
    <w:next w:val="Normal"/>
    <w:qFormat/>
    <w:rsid w:val="00BC30D2"/>
    <w:pPr>
      <w:numPr>
        <w:ilvl w:val="5"/>
        <w:numId w:val="1"/>
      </w:numPr>
      <w:spacing w:before="240" w:after="60"/>
      <w:outlineLvl w:val="5"/>
    </w:pPr>
    <w:rPr>
      <w:i/>
      <w:sz w:val="22"/>
    </w:rPr>
  </w:style>
  <w:style w:type="paragraph" w:styleId="Ttulo7">
    <w:name w:val="heading 7"/>
    <w:basedOn w:val="Normal"/>
    <w:next w:val="Normal"/>
    <w:qFormat/>
    <w:rsid w:val="00BC30D2"/>
    <w:pPr>
      <w:numPr>
        <w:ilvl w:val="6"/>
        <w:numId w:val="1"/>
      </w:numPr>
      <w:spacing w:before="240" w:after="60"/>
      <w:outlineLvl w:val="6"/>
    </w:pPr>
  </w:style>
  <w:style w:type="paragraph" w:styleId="Ttulo8">
    <w:name w:val="heading 8"/>
    <w:basedOn w:val="Normal"/>
    <w:next w:val="Normal"/>
    <w:qFormat/>
    <w:rsid w:val="00BC30D2"/>
    <w:pPr>
      <w:numPr>
        <w:ilvl w:val="7"/>
        <w:numId w:val="1"/>
      </w:numPr>
      <w:spacing w:before="240" w:after="60"/>
      <w:outlineLvl w:val="7"/>
    </w:pPr>
    <w:rPr>
      <w:i/>
    </w:rPr>
  </w:style>
  <w:style w:type="paragraph" w:styleId="Ttulo9">
    <w:name w:val="heading 9"/>
    <w:basedOn w:val="Normal"/>
    <w:next w:val="Normal"/>
    <w:qFormat/>
    <w:rsid w:val="00BC30D2"/>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36"/>
    </w:rPr>
  </w:style>
  <w:style w:type="paragraph" w:styleId="TDC1">
    <w:name w:val="toc 1"/>
    <w:basedOn w:val="Normal"/>
    <w:next w:val="Normal"/>
    <w:autoRedefine/>
    <w:uiPriority w:val="39"/>
    <w:rsid w:val="00F52AF8"/>
    <w:pPr>
      <w:spacing w:before="120"/>
      <w:jc w:val="left"/>
    </w:pPr>
    <w:rPr>
      <w:rFonts w:asciiTheme="minorHAnsi" w:hAnsiTheme="minorHAnsi" w:cstheme="minorHAnsi"/>
      <w:b/>
      <w:bCs/>
      <w:i/>
      <w:iCs/>
      <w:szCs w:val="24"/>
    </w:rPr>
  </w:style>
  <w:style w:type="paragraph" w:styleId="TDC2">
    <w:name w:val="toc 2"/>
    <w:basedOn w:val="Normal"/>
    <w:next w:val="Normal"/>
    <w:autoRedefine/>
    <w:uiPriority w:val="39"/>
    <w:rsid w:val="00F52AF8"/>
    <w:pPr>
      <w:spacing w:before="120"/>
      <w:ind w:left="240"/>
      <w:jc w:val="left"/>
    </w:pPr>
    <w:rPr>
      <w:rFonts w:asciiTheme="minorHAnsi" w:hAnsiTheme="minorHAnsi" w:cstheme="minorHAnsi"/>
      <w:b/>
      <w:bCs/>
      <w:sz w:val="22"/>
      <w:szCs w:val="22"/>
    </w:rPr>
  </w:style>
  <w:style w:type="paragraph" w:styleId="TDC3">
    <w:name w:val="toc 3"/>
    <w:basedOn w:val="Normal"/>
    <w:next w:val="Normal"/>
    <w:autoRedefine/>
    <w:semiHidden/>
    <w:rsid w:val="00F52AF8"/>
    <w:pPr>
      <w:ind w:left="480"/>
      <w:jc w:val="left"/>
    </w:pPr>
    <w:rPr>
      <w:rFonts w:asciiTheme="minorHAnsi" w:hAnsiTheme="minorHAnsi" w:cstheme="minorHAnsi"/>
      <w:sz w:val="20"/>
    </w:rPr>
  </w:style>
  <w:style w:type="paragraph" w:styleId="TDC4">
    <w:name w:val="toc 4"/>
    <w:basedOn w:val="Normal"/>
    <w:next w:val="Normal"/>
    <w:autoRedefine/>
    <w:semiHidden/>
    <w:rsid w:val="00F52AF8"/>
    <w:pPr>
      <w:ind w:left="720"/>
      <w:jc w:val="left"/>
    </w:pPr>
    <w:rPr>
      <w:rFonts w:asciiTheme="minorHAnsi" w:hAnsiTheme="minorHAnsi" w:cstheme="minorHAnsi"/>
      <w:sz w:val="20"/>
    </w:rPr>
  </w:style>
  <w:style w:type="paragraph" w:styleId="TDC5">
    <w:name w:val="toc 5"/>
    <w:basedOn w:val="Normal"/>
    <w:next w:val="Normal"/>
    <w:autoRedefine/>
    <w:semiHidden/>
    <w:rsid w:val="00F52AF8"/>
    <w:pPr>
      <w:ind w:left="960"/>
      <w:jc w:val="left"/>
    </w:pPr>
    <w:rPr>
      <w:rFonts w:asciiTheme="minorHAnsi" w:hAnsiTheme="minorHAnsi" w:cstheme="minorHAnsi"/>
      <w:sz w:val="20"/>
    </w:rPr>
  </w:style>
  <w:style w:type="paragraph" w:styleId="TDC6">
    <w:name w:val="toc 6"/>
    <w:basedOn w:val="Normal"/>
    <w:next w:val="Normal"/>
    <w:autoRedefine/>
    <w:semiHidden/>
    <w:rsid w:val="00F52AF8"/>
    <w:pPr>
      <w:ind w:left="1200"/>
      <w:jc w:val="left"/>
    </w:pPr>
    <w:rPr>
      <w:rFonts w:asciiTheme="minorHAnsi" w:hAnsiTheme="minorHAnsi" w:cstheme="minorHAnsi"/>
      <w:sz w:val="20"/>
    </w:rPr>
  </w:style>
  <w:style w:type="paragraph" w:styleId="TDC7">
    <w:name w:val="toc 7"/>
    <w:basedOn w:val="Normal"/>
    <w:next w:val="Normal"/>
    <w:autoRedefine/>
    <w:semiHidden/>
    <w:pPr>
      <w:ind w:left="1440"/>
      <w:jc w:val="left"/>
    </w:pPr>
    <w:rPr>
      <w:rFonts w:asciiTheme="minorHAnsi" w:hAnsiTheme="minorHAnsi" w:cstheme="minorHAnsi"/>
      <w:sz w:val="20"/>
    </w:rPr>
  </w:style>
  <w:style w:type="paragraph" w:styleId="TDC8">
    <w:name w:val="toc 8"/>
    <w:basedOn w:val="Normal"/>
    <w:next w:val="Normal"/>
    <w:autoRedefine/>
    <w:semiHidden/>
    <w:pPr>
      <w:ind w:left="1680"/>
      <w:jc w:val="left"/>
    </w:pPr>
    <w:rPr>
      <w:rFonts w:asciiTheme="minorHAnsi" w:hAnsiTheme="minorHAnsi" w:cstheme="minorHAnsi"/>
      <w:sz w:val="20"/>
    </w:rPr>
  </w:style>
  <w:style w:type="paragraph" w:styleId="TDC9">
    <w:name w:val="toc 9"/>
    <w:basedOn w:val="Normal"/>
    <w:next w:val="Normal"/>
    <w:autoRedefine/>
    <w:semiHidden/>
    <w:pPr>
      <w:ind w:left="1920"/>
      <w:jc w:val="left"/>
    </w:pPr>
    <w:rPr>
      <w:rFonts w:asciiTheme="minorHAnsi" w:hAnsiTheme="minorHAnsi" w:cstheme="minorHAnsi"/>
      <w:sz w:val="20"/>
    </w:rPr>
  </w:style>
  <w:style w:type="paragraph" w:customStyle="1" w:styleId="Tabla">
    <w:name w:val="Tabla"/>
    <w:basedOn w:val="Normal"/>
    <w:pPr>
      <w:spacing w:after="120"/>
      <w:jc w:val="center"/>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Encabezado">
    <w:name w:val="header"/>
    <w:basedOn w:val="Normal"/>
    <w:pPr>
      <w:tabs>
        <w:tab w:val="center" w:pos="4252"/>
        <w:tab w:val="right" w:pos="8504"/>
      </w:tabs>
    </w:pPr>
  </w:style>
  <w:style w:type="paragraph" w:styleId="Textodecuerpo2">
    <w:name w:val="Body Text 2"/>
    <w:basedOn w:val="Normal"/>
    <w:pPr>
      <w:jc w:val="left"/>
    </w:pPr>
    <w:rPr>
      <w:szCs w:val="24"/>
      <w:lang w:val="en-US"/>
    </w:rPr>
  </w:style>
  <w:style w:type="character" w:styleId="Hipervnculo">
    <w:name w:val="Hyperlink"/>
    <w:uiPriority w:val="99"/>
    <w:rPr>
      <w:color w:val="0000FF"/>
      <w:u w:val="single"/>
    </w:rPr>
  </w:style>
  <w:style w:type="paragraph" w:styleId="Textodecuerpo">
    <w:name w:val="Body Text"/>
    <w:basedOn w:val="Normal"/>
    <w:rPr>
      <w:i/>
      <w:iCs/>
    </w:rPr>
  </w:style>
  <w:style w:type="paragraph" w:styleId="Sangradetdecuerpo">
    <w:name w:val="Body Text Indent"/>
    <w:basedOn w:val="Normal"/>
    <w:pPr>
      <w:ind w:left="360"/>
    </w:pPr>
    <w:rPr>
      <w:szCs w:val="12"/>
    </w:rPr>
  </w:style>
  <w:style w:type="paragraph" w:styleId="Sangra2detdecuerpo">
    <w:name w:val="Body Text Indent 2"/>
    <w:basedOn w:val="Normal"/>
    <w:pPr>
      <w:autoSpaceDE w:val="0"/>
      <w:autoSpaceDN w:val="0"/>
      <w:adjustRightInd w:val="0"/>
      <w:ind w:firstLine="27"/>
    </w:pPr>
    <w:rPr>
      <w:color w:val="000000"/>
      <w:szCs w:val="24"/>
    </w:rPr>
  </w:style>
  <w:style w:type="paragraph" w:styleId="Sangra3detdecuerpo">
    <w:name w:val="Body Text Indent 3"/>
    <w:basedOn w:val="Normal"/>
    <w:pPr>
      <w:ind w:left="708"/>
    </w:pPr>
  </w:style>
  <w:style w:type="table" w:styleId="Tablaconcuadrcula">
    <w:name w:val="Table Grid"/>
    <w:basedOn w:val="Tablanormal"/>
    <w:rsid w:val="00F06A8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autoRedefine/>
    <w:rsid w:val="00971DB7"/>
    <w:pPr>
      <w:numPr>
        <w:numId w:val="2"/>
      </w:numPr>
      <w:tabs>
        <w:tab w:val="clear" w:pos="360"/>
        <w:tab w:val="num" w:pos="720"/>
      </w:tabs>
      <w:ind w:left="720"/>
    </w:pPr>
  </w:style>
  <w:style w:type="paragraph" w:styleId="Epgrafe">
    <w:name w:val="caption"/>
    <w:basedOn w:val="Normal"/>
    <w:next w:val="Normal"/>
    <w:qFormat/>
    <w:rsid w:val="00971DB7"/>
    <w:pPr>
      <w:spacing w:before="120" w:after="120"/>
    </w:pPr>
    <w:rPr>
      <w:b/>
      <w:bCs/>
      <w:sz w:val="20"/>
    </w:rPr>
  </w:style>
  <w:style w:type="paragraph" w:styleId="Textonotapie">
    <w:name w:val="footnote text"/>
    <w:basedOn w:val="Normal"/>
    <w:semiHidden/>
    <w:rsid w:val="00971DB7"/>
    <w:rPr>
      <w:sz w:val="20"/>
    </w:rPr>
  </w:style>
  <w:style w:type="character" w:styleId="Refdenotaalpie">
    <w:name w:val="footnote reference"/>
    <w:semiHidden/>
    <w:rsid w:val="00971DB7"/>
    <w:rPr>
      <w:vertAlign w:val="superscript"/>
    </w:rPr>
  </w:style>
  <w:style w:type="paragraph" w:styleId="Textosinformato">
    <w:name w:val="Plain Text"/>
    <w:basedOn w:val="Normal"/>
    <w:rsid w:val="00971DB7"/>
    <w:pPr>
      <w:jc w:val="left"/>
    </w:pPr>
    <w:rPr>
      <w:rFonts w:ascii="Courier New" w:hAnsi="Courier New" w:cs="Courier New"/>
      <w:sz w:val="20"/>
    </w:rPr>
  </w:style>
  <w:style w:type="paragraph" w:styleId="NormalWeb">
    <w:name w:val="Normal (Web)"/>
    <w:basedOn w:val="Normal"/>
    <w:rsid w:val="00FC41A5"/>
    <w:pPr>
      <w:spacing w:before="100" w:beforeAutospacing="1" w:after="100" w:afterAutospacing="1"/>
      <w:jc w:val="left"/>
    </w:pPr>
    <w:rPr>
      <w:rFonts w:ascii="Times New Roman" w:hAnsi="Times New Roman"/>
      <w:szCs w:val="24"/>
    </w:rPr>
  </w:style>
  <w:style w:type="paragraph" w:customStyle="1" w:styleId="Figura">
    <w:name w:val="Figura"/>
    <w:basedOn w:val="Normal"/>
    <w:rsid w:val="009749E3"/>
    <w:pPr>
      <w:spacing w:after="120"/>
      <w:jc w:val="center"/>
    </w:pPr>
    <w:rPr>
      <w:b/>
      <w:szCs w:val="24"/>
    </w:rPr>
  </w:style>
  <w:style w:type="paragraph" w:customStyle="1" w:styleId="referenceitem">
    <w:name w:val="referenceitem"/>
    <w:basedOn w:val="Normal"/>
    <w:rsid w:val="00550008"/>
    <w:pPr>
      <w:overflowPunct w:val="0"/>
      <w:autoSpaceDE w:val="0"/>
      <w:autoSpaceDN w:val="0"/>
      <w:adjustRightInd w:val="0"/>
      <w:ind w:left="227" w:hanging="227"/>
      <w:textAlignment w:val="baseline"/>
    </w:pPr>
    <w:rPr>
      <w:rFonts w:ascii="Times" w:hAnsi="Times"/>
      <w:sz w:val="18"/>
      <w:lang w:val="en-US"/>
    </w:rPr>
  </w:style>
  <w:style w:type="character" w:customStyle="1" w:styleId="Ttulo1Car">
    <w:name w:val="Título 1 Car"/>
    <w:link w:val="Ttulo1"/>
    <w:uiPriority w:val="9"/>
    <w:rsid w:val="00FF79A9"/>
    <w:rPr>
      <w:rFonts w:ascii="Arial" w:hAnsi="Arial"/>
      <w:sz w:val="28"/>
      <w:lang w:eastAsia="es-ES"/>
    </w:rPr>
  </w:style>
  <w:style w:type="paragraph" w:styleId="Bibliografa">
    <w:name w:val="Bibliography"/>
    <w:basedOn w:val="Normal"/>
    <w:next w:val="Normal"/>
    <w:uiPriority w:val="37"/>
    <w:unhideWhenUsed/>
    <w:rsid w:val="00FF79A9"/>
  </w:style>
  <w:style w:type="character" w:styleId="Refdecomentario">
    <w:name w:val="annotation reference"/>
    <w:basedOn w:val="Fuentedeprrafopredeter"/>
    <w:rsid w:val="007D55C0"/>
    <w:rPr>
      <w:sz w:val="16"/>
      <w:szCs w:val="16"/>
    </w:rPr>
  </w:style>
  <w:style w:type="paragraph" w:styleId="Textocomentario">
    <w:name w:val="annotation text"/>
    <w:basedOn w:val="Normal"/>
    <w:link w:val="TextocomentarioCar"/>
    <w:rsid w:val="007D55C0"/>
    <w:rPr>
      <w:sz w:val="20"/>
    </w:rPr>
  </w:style>
  <w:style w:type="character" w:customStyle="1" w:styleId="TextocomentarioCar">
    <w:name w:val="Texto comentario Car"/>
    <w:basedOn w:val="Fuentedeprrafopredeter"/>
    <w:link w:val="Textocomentario"/>
    <w:rsid w:val="007D55C0"/>
    <w:rPr>
      <w:rFonts w:ascii="Arial" w:hAnsi="Arial"/>
      <w:lang w:val="es-MX" w:eastAsia="es-ES"/>
    </w:rPr>
  </w:style>
  <w:style w:type="paragraph" w:styleId="Asuntodelcomentario">
    <w:name w:val="annotation subject"/>
    <w:basedOn w:val="Textocomentario"/>
    <w:next w:val="Textocomentario"/>
    <w:link w:val="AsuntodelcomentarioCar"/>
    <w:rsid w:val="007D55C0"/>
    <w:rPr>
      <w:b/>
      <w:bCs/>
    </w:rPr>
  </w:style>
  <w:style w:type="character" w:customStyle="1" w:styleId="AsuntodelcomentarioCar">
    <w:name w:val="Asunto del comentario Car"/>
    <w:basedOn w:val="TextocomentarioCar"/>
    <w:link w:val="Asuntodelcomentario"/>
    <w:rsid w:val="007D55C0"/>
    <w:rPr>
      <w:rFonts w:ascii="Arial" w:hAnsi="Arial"/>
      <w:b/>
      <w:bCs/>
      <w:lang w:val="es-MX" w:eastAsia="es-ES"/>
    </w:rPr>
  </w:style>
  <w:style w:type="paragraph" w:styleId="Textodeglobo">
    <w:name w:val="Balloon Text"/>
    <w:basedOn w:val="Normal"/>
    <w:link w:val="TextodegloboCar"/>
    <w:rsid w:val="007D55C0"/>
    <w:rPr>
      <w:rFonts w:ascii="Times New Roman" w:hAnsi="Times New Roman"/>
      <w:sz w:val="18"/>
      <w:szCs w:val="18"/>
    </w:rPr>
  </w:style>
  <w:style w:type="character" w:customStyle="1" w:styleId="TextodegloboCar">
    <w:name w:val="Texto de globo Car"/>
    <w:basedOn w:val="Fuentedeprrafopredeter"/>
    <w:link w:val="Textodeglobo"/>
    <w:rsid w:val="007D55C0"/>
    <w:rPr>
      <w:sz w:val="18"/>
      <w:szCs w:val="18"/>
      <w:lang w:val="es-MX" w:eastAsia="es-ES"/>
    </w:rPr>
  </w:style>
  <w:style w:type="paragraph" w:styleId="Prrafodelista">
    <w:name w:val="List Paragraph"/>
    <w:basedOn w:val="Normal"/>
    <w:uiPriority w:val="34"/>
    <w:qFormat/>
    <w:rsid w:val="00390066"/>
    <w:pPr>
      <w:ind w:left="720"/>
      <w:contextualSpacing/>
    </w:pPr>
  </w:style>
  <w:style w:type="paragraph" w:styleId="Encabezadodetabladecontenido">
    <w:name w:val="TOC Heading"/>
    <w:basedOn w:val="Ttulo1"/>
    <w:next w:val="Normal"/>
    <w:uiPriority w:val="39"/>
    <w:unhideWhenUsed/>
    <w:qFormat/>
    <w:rsid w:val="00A04A2A"/>
    <w:pPr>
      <w:keepLines/>
      <w:numPr>
        <w:numId w:val="0"/>
      </w:numPr>
      <w:spacing w:before="480" w:after="0" w:line="276" w:lineRule="auto"/>
      <w:outlineLvl w:val="9"/>
    </w:pPr>
    <w:rPr>
      <w:rFonts w:asciiTheme="majorHAnsi" w:eastAsiaTheme="majorEastAsia" w:hAnsiTheme="majorHAnsi" w:cstheme="majorBidi"/>
      <w:b/>
      <w:bCs/>
      <w:color w:val="2F5496" w:themeColor="accent1" w:themeShade="BF"/>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30546">
      <w:bodyDiv w:val="1"/>
      <w:marLeft w:val="0"/>
      <w:marRight w:val="0"/>
      <w:marTop w:val="0"/>
      <w:marBottom w:val="0"/>
      <w:divBdr>
        <w:top w:val="none" w:sz="0" w:space="0" w:color="auto"/>
        <w:left w:val="none" w:sz="0" w:space="0" w:color="auto"/>
        <w:bottom w:val="none" w:sz="0" w:space="0" w:color="auto"/>
        <w:right w:val="none" w:sz="0" w:space="0" w:color="auto"/>
      </w:divBdr>
      <w:divsChild>
        <w:div w:id="715743996">
          <w:marLeft w:val="0"/>
          <w:marRight w:val="0"/>
          <w:marTop w:val="0"/>
          <w:marBottom w:val="0"/>
          <w:divBdr>
            <w:top w:val="none" w:sz="0" w:space="0" w:color="auto"/>
            <w:left w:val="none" w:sz="0" w:space="0" w:color="auto"/>
            <w:bottom w:val="none" w:sz="0" w:space="0" w:color="auto"/>
            <w:right w:val="none" w:sz="0" w:space="0" w:color="auto"/>
          </w:divBdr>
        </w:div>
      </w:divsChild>
    </w:div>
    <w:div w:id="133262329">
      <w:bodyDiv w:val="1"/>
      <w:marLeft w:val="0"/>
      <w:marRight w:val="0"/>
      <w:marTop w:val="0"/>
      <w:marBottom w:val="0"/>
      <w:divBdr>
        <w:top w:val="none" w:sz="0" w:space="0" w:color="auto"/>
        <w:left w:val="none" w:sz="0" w:space="0" w:color="auto"/>
        <w:bottom w:val="none" w:sz="0" w:space="0" w:color="auto"/>
        <w:right w:val="none" w:sz="0" w:space="0" w:color="auto"/>
      </w:divBdr>
    </w:div>
    <w:div w:id="144054509">
      <w:bodyDiv w:val="1"/>
      <w:marLeft w:val="0"/>
      <w:marRight w:val="0"/>
      <w:marTop w:val="0"/>
      <w:marBottom w:val="0"/>
      <w:divBdr>
        <w:top w:val="none" w:sz="0" w:space="0" w:color="auto"/>
        <w:left w:val="none" w:sz="0" w:space="0" w:color="auto"/>
        <w:bottom w:val="none" w:sz="0" w:space="0" w:color="auto"/>
        <w:right w:val="none" w:sz="0" w:space="0" w:color="auto"/>
      </w:divBdr>
      <w:divsChild>
        <w:div w:id="1083182965">
          <w:marLeft w:val="0"/>
          <w:marRight w:val="0"/>
          <w:marTop w:val="0"/>
          <w:marBottom w:val="0"/>
          <w:divBdr>
            <w:top w:val="none" w:sz="0" w:space="0" w:color="auto"/>
            <w:left w:val="none" w:sz="0" w:space="0" w:color="auto"/>
            <w:bottom w:val="none" w:sz="0" w:space="0" w:color="auto"/>
            <w:right w:val="none" w:sz="0" w:space="0" w:color="auto"/>
          </w:divBdr>
        </w:div>
      </w:divsChild>
    </w:div>
    <w:div w:id="173301117">
      <w:bodyDiv w:val="1"/>
      <w:marLeft w:val="0"/>
      <w:marRight w:val="0"/>
      <w:marTop w:val="0"/>
      <w:marBottom w:val="0"/>
      <w:divBdr>
        <w:top w:val="none" w:sz="0" w:space="0" w:color="auto"/>
        <w:left w:val="none" w:sz="0" w:space="0" w:color="auto"/>
        <w:bottom w:val="none" w:sz="0" w:space="0" w:color="auto"/>
        <w:right w:val="none" w:sz="0" w:space="0" w:color="auto"/>
      </w:divBdr>
    </w:div>
    <w:div w:id="351496462">
      <w:bodyDiv w:val="1"/>
      <w:marLeft w:val="0"/>
      <w:marRight w:val="0"/>
      <w:marTop w:val="0"/>
      <w:marBottom w:val="0"/>
      <w:divBdr>
        <w:top w:val="none" w:sz="0" w:space="0" w:color="auto"/>
        <w:left w:val="none" w:sz="0" w:space="0" w:color="auto"/>
        <w:bottom w:val="none" w:sz="0" w:space="0" w:color="auto"/>
        <w:right w:val="none" w:sz="0" w:space="0" w:color="auto"/>
      </w:divBdr>
    </w:div>
    <w:div w:id="422841202">
      <w:bodyDiv w:val="1"/>
      <w:marLeft w:val="0"/>
      <w:marRight w:val="0"/>
      <w:marTop w:val="0"/>
      <w:marBottom w:val="0"/>
      <w:divBdr>
        <w:top w:val="none" w:sz="0" w:space="0" w:color="auto"/>
        <w:left w:val="none" w:sz="0" w:space="0" w:color="auto"/>
        <w:bottom w:val="none" w:sz="0" w:space="0" w:color="auto"/>
        <w:right w:val="none" w:sz="0" w:space="0" w:color="auto"/>
      </w:divBdr>
    </w:div>
    <w:div w:id="824931673">
      <w:bodyDiv w:val="1"/>
      <w:marLeft w:val="0"/>
      <w:marRight w:val="0"/>
      <w:marTop w:val="0"/>
      <w:marBottom w:val="0"/>
      <w:divBdr>
        <w:top w:val="none" w:sz="0" w:space="0" w:color="auto"/>
        <w:left w:val="none" w:sz="0" w:space="0" w:color="auto"/>
        <w:bottom w:val="none" w:sz="0" w:space="0" w:color="auto"/>
        <w:right w:val="none" w:sz="0" w:space="0" w:color="auto"/>
      </w:divBdr>
    </w:div>
    <w:div w:id="858081894">
      <w:bodyDiv w:val="1"/>
      <w:marLeft w:val="0"/>
      <w:marRight w:val="0"/>
      <w:marTop w:val="0"/>
      <w:marBottom w:val="0"/>
      <w:divBdr>
        <w:top w:val="none" w:sz="0" w:space="0" w:color="auto"/>
        <w:left w:val="none" w:sz="0" w:space="0" w:color="auto"/>
        <w:bottom w:val="none" w:sz="0" w:space="0" w:color="auto"/>
        <w:right w:val="none" w:sz="0" w:space="0" w:color="auto"/>
      </w:divBdr>
    </w:div>
    <w:div w:id="876697439">
      <w:bodyDiv w:val="1"/>
      <w:marLeft w:val="0"/>
      <w:marRight w:val="0"/>
      <w:marTop w:val="0"/>
      <w:marBottom w:val="0"/>
      <w:divBdr>
        <w:top w:val="none" w:sz="0" w:space="0" w:color="auto"/>
        <w:left w:val="none" w:sz="0" w:space="0" w:color="auto"/>
        <w:bottom w:val="none" w:sz="0" w:space="0" w:color="auto"/>
        <w:right w:val="none" w:sz="0" w:space="0" w:color="auto"/>
      </w:divBdr>
      <w:divsChild>
        <w:div w:id="1439639229">
          <w:marLeft w:val="0"/>
          <w:marRight w:val="0"/>
          <w:marTop w:val="0"/>
          <w:marBottom w:val="0"/>
          <w:divBdr>
            <w:top w:val="none" w:sz="0" w:space="0" w:color="auto"/>
            <w:left w:val="none" w:sz="0" w:space="0" w:color="auto"/>
            <w:bottom w:val="none" w:sz="0" w:space="0" w:color="auto"/>
            <w:right w:val="none" w:sz="0" w:space="0" w:color="auto"/>
          </w:divBdr>
        </w:div>
      </w:divsChild>
    </w:div>
    <w:div w:id="877359375">
      <w:bodyDiv w:val="1"/>
      <w:marLeft w:val="0"/>
      <w:marRight w:val="0"/>
      <w:marTop w:val="0"/>
      <w:marBottom w:val="0"/>
      <w:divBdr>
        <w:top w:val="none" w:sz="0" w:space="0" w:color="auto"/>
        <w:left w:val="none" w:sz="0" w:space="0" w:color="auto"/>
        <w:bottom w:val="none" w:sz="0" w:space="0" w:color="auto"/>
        <w:right w:val="none" w:sz="0" w:space="0" w:color="auto"/>
      </w:divBdr>
      <w:divsChild>
        <w:div w:id="2013220664">
          <w:marLeft w:val="0"/>
          <w:marRight w:val="0"/>
          <w:marTop w:val="0"/>
          <w:marBottom w:val="0"/>
          <w:divBdr>
            <w:top w:val="none" w:sz="0" w:space="0" w:color="auto"/>
            <w:left w:val="none" w:sz="0" w:space="0" w:color="auto"/>
            <w:bottom w:val="none" w:sz="0" w:space="0" w:color="auto"/>
            <w:right w:val="none" w:sz="0" w:space="0" w:color="auto"/>
          </w:divBdr>
        </w:div>
      </w:divsChild>
    </w:div>
    <w:div w:id="1026633499">
      <w:bodyDiv w:val="1"/>
      <w:marLeft w:val="0"/>
      <w:marRight w:val="0"/>
      <w:marTop w:val="0"/>
      <w:marBottom w:val="0"/>
      <w:divBdr>
        <w:top w:val="none" w:sz="0" w:space="0" w:color="auto"/>
        <w:left w:val="none" w:sz="0" w:space="0" w:color="auto"/>
        <w:bottom w:val="none" w:sz="0" w:space="0" w:color="auto"/>
        <w:right w:val="none" w:sz="0" w:space="0" w:color="auto"/>
      </w:divBdr>
      <w:divsChild>
        <w:div w:id="1666974044">
          <w:marLeft w:val="0"/>
          <w:marRight w:val="0"/>
          <w:marTop w:val="0"/>
          <w:marBottom w:val="0"/>
          <w:divBdr>
            <w:top w:val="none" w:sz="0" w:space="0" w:color="auto"/>
            <w:left w:val="none" w:sz="0" w:space="0" w:color="auto"/>
            <w:bottom w:val="none" w:sz="0" w:space="0" w:color="auto"/>
            <w:right w:val="none" w:sz="0" w:space="0" w:color="auto"/>
          </w:divBdr>
        </w:div>
        <w:div w:id="1792162813">
          <w:marLeft w:val="0"/>
          <w:marRight w:val="0"/>
          <w:marTop w:val="0"/>
          <w:marBottom w:val="0"/>
          <w:divBdr>
            <w:top w:val="none" w:sz="0" w:space="0" w:color="auto"/>
            <w:left w:val="none" w:sz="0" w:space="0" w:color="auto"/>
            <w:bottom w:val="none" w:sz="0" w:space="0" w:color="auto"/>
            <w:right w:val="none" w:sz="0" w:space="0" w:color="auto"/>
          </w:divBdr>
        </w:div>
        <w:div w:id="2070807945">
          <w:marLeft w:val="0"/>
          <w:marRight w:val="0"/>
          <w:marTop w:val="0"/>
          <w:marBottom w:val="0"/>
          <w:divBdr>
            <w:top w:val="none" w:sz="0" w:space="0" w:color="auto"/>
            <w:left w:val="none" w:sz="0" w:space="0" w:color="auto"/>
            <w:bottom w:val="none" w:sz="0" w:space="0" w:color="auto"/>
            <w:right w:val="none" w:sz="0" w:space="0" w:color="auto"/>
          </w:divBdr>
        </w:div>
      </w:divsChild>
    </w:div>
    <w:div w:id="1064183867">
      <w:bodyDiv w:val="1"/>
      <w:marLeft w:val="0"/>
      <w:marRight w:val="0"/>
      <w:marTop w:val="0"/>
      <w:marBottom w:val="0"/>
      <w:divBdr>
        <w:top w:val="none" w:sz="0" w:space="0" w:color="auto"/>
        <w:left w:val="none" w:sz="0" w:space="0" w:color="auto"/>
        <w:bottom w:val="none" w:sz="0" w:space="0" w:color="auto"/>
        <w:right w:val="none" w:sz="0" w:space="0" w:color="auto"/>
      </w:divBdr>
      <w:divsChild>
        <w:div w:id="2026902207">
          <w:marLeft w:val="0"/>
          <w:marRight w:val="0"/>
          <w:marTop w:val="0"/>
          <w:marBottom w:val="0"/>
          <w:divBdr>
            <w:top w:val="none" w:sz="0" w:space="0" w:color="auto"/>
            <w:left w:val="none" w:sz="0" w:space="0" w:color="auto"/>
            <w:bottom w:val="none" w:sz="0" w:space="0" w:color="auto"/>
            <w:right w:val="none" w:sz="0" w:space="0" w:color="auto"/>
          </w:divBdr>
        </w:div>
      </w:divsChild>
    </w:div>
    <w:div w:id="1085297491">
      <w:bodyDiv w:val="1"/>
      <w:marLeft w:val="0"/>
      <w:marRight w:val="0"/>
      <w:marTop w:val="0"/>
      <w:marBottom w:val="0"/>
      <w:divBdr>
        <w:top w:val="none" w:sz="0" w:space="0" w:color="auto"/>
        <w:left w:val="none" w:sz="0" w:space="0" w:color="auto"/>
        <w:bottom w:val="none" w:sz="0" w:space="0" w:color="auto"/>
        <w:right w:val="none" w:sz="0" w:space="0" w:color="auto"/>
      </w:divBdr>
    </w:div>
    <w:div w:id="1132483623">
      <w:bodyDiv w:val="1"/>
      <w:marLeft w:val="0"/>
      <w:marRight w:val="0"/>
      <w:marTop w:val="0"/>
      <w:marBottom w:val="0"/>
      <w:divBdr>
        <w:top w:val="none" w:sz="0" w:space="0" w:color="auto"/>
        <w:left w:val="none" w:sz="0" w:space="0" w:color="auto"/>
        <w:bottom w:val="none" w:sz="0" w:space="0" w:color="auto"/>
        <w:right w:val="none" w:sz="0" w:space="0" w:color="auto"/>
      </w:divBdr>
      <w:divsChild>
        <w:div w:id="1466968252">
          <w:marLeft w:val="0"/>
          <w:marRight w:val="0"/>
          <w:marTop w:val="0"/>
          <w:marBottom w:val="0"/>
          <w:divBdr>
            <w:top w:val="none" w:sz="0" w:space="0" w:color="auto"/>
            <w:left w:val="none" w:sz="0" w:space="0" w:color="auto"/>
            <w:bottom w:val="none" w:sz="0" w:space="0" w:color="auto"/>
            <w:right w:val="none" w:sz="0" w:space="0" w:color="auto"/>
          </w:divBdr>
        </w:div>
      </w:divsChild>
    </w:div>
    <w:div w:id="1231229097">
      <w:bodyDiv w:val="1"/>
      <w:marLeft w:val="0"/>
      <w:marRight w:val="0"/>
      <w:marTop w:val="0"/>
      <w:marBottom w:val="0"/>
      <w:divBdr>
        <w:top w:val="none" w:sz="0" w:space="0" w:color="auto"/>
        <w:left w:val="none" w:sz="0" w:space="0" w:color="auto"/>
        <w:bottom w:val="none" w:sz="0" w:space="0" w:color="auto"/>
        <w:right w:val="none" w:sz="0" w:space="0" w:color="auto"/>
      </w:divBdr>
    </w:div>
    <w:div w:id="1364863672">
      <w:bodyDiv w:val="1"/>
      <w:marLeft w:val="0"/>
      <w:marRight w:val="0"/>
      <w:marTop w:val="0"/>
      <w:marBottom w:val="0"/>
      <w:divBdr>
        <w:top w:val="none" w:sz="0" w:space="0" w:color="auto"/>
        <w:left w:val="none" w:sz="0" w:space="0" w:color="auto"/>
        <w:bottom w:val="none" w:sz="0" w:space="0" w:color="auto"/>
        <w:right w:val="none" w:sz="0" w:space="0" w:color="auto"/>
      </w:divBdr>
      <w:divsChild>
        <w:div w:id="925650518">
          <w:marLeft w:val="0"/>
          <w:marRight w:val="0"/>
          <w:marTop w:val="0"/>
          <w:marBottom w:val="0"/>
          <w:divBdr>
            <w:top w:val="none" w:sz="0" w:space="0" w:color="auto"/>
            <w:left w:val="none" w:sz="0" w:space="0" w:color="auto"/>
            <w:bottom w:val="none" w:sz="0" w:space="0" w:color="auto"/>
            <w:right w:val="none" w:sz="0" w:space="0" w:color="auto"/>
          </w:divBdr>
        </w:div>
      </w:divsChild>
    </w:div>
    <w:div w:id="1400593827">
      <w:bodyDiv w:val="1"/>
      <w:marLeft w:val="0"/>
      <w:marRight w:val="0"/>
      <w:marTop w:val="0"/>
      <w:marBottom w:val="0"/>
      <w:divBdr>
        <w:top w:val="none" w:sz="0" w:space="0" w:color="auto"/>
        <w:left w:val="none" w:sz="0" w:space="0" w:color="auto"/>
        <w:bottom w:val="none" w:sz="0" w:space="0" w:color="auto"/>
        <w:right w:val="none" w:sz="0" w:space="0" w:color="auto"/>
      </w:divBdr>
      <w:divsChild>
        <w:div w:id="297154793">
          <w:marLeft w:val="0"/>
          <w:marRight w:val="0"/>
          <w:marTop w:val="0"/>
          <w:marBottom w:val="0"/>
          <w:divBdr>
            <w:top w:val="none" w:sz="0" w:space="0" w:color="auto"/>
            <w:left w:val="none" w:sz="0" w:space="0" w:color="auto"/>
            <w:bottom w:val="none" w:sz="0" w:space="0" w:color="auto"/>
            <w:right w:val="none" w:sz="0" w:space="0" w:color="auto"/>
          </w:divBdr>
        </w:div>
        <w:div w:id="957905639">
          <w:marLeft w:val="0"/>
          <w:marRight w:val="0"/>
          <w:marTop w:val="0"/>
          <w:marBottom w:val="0"/>
          <w:divBdr>
            <w:top w:val="none" w:sz="0" w:space="0" w:color="auto"/>
            <w:left w:val="none" w:sz="0" w:space="0" w:color="auto"/>
            <w:bottom w:val="none" w:sz="0" w:space="0" w:color="auto"/>
            <w:right w:val="none" w:sz="0" w:space="0" w:color="auto"/>
          </w:divBdr>
        </w:div>
        <w:div w:id="1328823396">
          <w:marLeft w:val="0"/>
          <w:marRight w:val="0"/>
          <w:marTop w:val="0"/>
          <w:marBottom w:val="0"/>
          <w:divBdr>
            <w:top w:val="none" w:sz="0" w:space="0" w:color="auto"/>
            <w:left w:val="none" w:sz="0" w:space="0" w:color="auto"/>
            <w:bottom w:val="none" w:sz="0" w:space="0" w:color="auto"/>
            <w:right w:val="none" w:sz="0" w:space="0" w:color="auto"/>
          </w:divBdr>
        </w:div>
      </w:divsChild>
    </w:div>
    <w:div w:id="1621297239">
      <w:bodyDiv w:val="1"/>
      <w:marLeft w:val="0"/>
      <w:marRight w:val="0"/>
      <w:marTop w:val="0"/>
      <w:marBottom w:val="0"/>
      <w:divBdr>
        <w:top w:val="none" w:sz="0" w:space="0" w:color="auto"/>
        <w:left w:val="none" w:sz="0" w:space="0" w:color="auto"/>
        <w:bottom w:val="none" w:sz="0" w:space="0" w:color="auto"/>
        <w:right w:val="none" w:sz="0" w:space="0" w:color="auto"/>
      </w:divBdr>
    </w:div>
    <w:div w:id="1663698315">
      <w:bodyDiv w:val="1"/>
      <w:marLeft w:val="0"/>
      <w:marRight w:val="0"/>
      <w:marTop w:val="0"/>
      <w:marBottom w:val="0"/>
      <w:divBdr>
        <w:top w:val="none" w:sz="0" w:space="0" w:color="auto"/>
        <w:left w:val="none" w:sz="0" w:space="0" w:color="auto"/>
        <w:bottom w:val="none" w:sz="0" w:space="0" w:color="auto"/>
        <w:right w:val="none" w:sz="0" w:space="0" w:color="auto"/>
      </w:divBdr>
    </w:div>
    <w:div w:id="1700087592">
      <w:bodyDiv w:val="1"/>
      <w:marLeft w:val="0"/>
      <w:marRight w:val="0"/>
      <w:marTop w:val="0"/>
      <w:marBottom w:val="0"/>
      <w:divBdr>
        <w:top w:val="none" w:sz="0" w:space="0" w:color="auto"/>
        <w:left w:val="none" w:sz="0" w:space="0" w:color="auto"/>
        <w:bottom w:val="none" w:sz="0" w:space="0" w:color="auto"/>
        <w:right w:val="none" w:sz="0" w:space="0" w:color="auto"/>
      </w:divBdr>
      <w:divsChild>
        <w:div w:id="1783066801">
          <w:marLeft w:val="0"/>
          <w:marRight w:val="0"/>
          <w:marTop w:val="0"/>
          <w:marBottom w:val="0"/>
          <w:divBdr>
            <w:top w:val="none" w:sz="0" w:space="0" w:color="auto"/>
            <w:left w:val="none" w:sz="0" w:space="0" w:color="auto"/>
            <w:bottom w:val="none" w:sz="0" w:space="0" w:color="auto"/>
            <w:right w:val="none" w:sz="0" w:space="0" w:color="auto"/>
          </w:divBdr>
          <w:divsChild>
            <w:div w:id="46875437">
              <w:marLeft w:val="0"/>
              <w:marRight w:val="0"/>
              <w:marTop w:val="0"/>
              <w:marBottom w:val="0"/>
              <w:divBdr>
                <w:top w:val="none" w:sz="0" w:space="0" w:color="auto"/>
                <w:left w:val="none" w:sz="0" w:space="0" w:color="auto"/>
                <w:bottom w:val="none" w:sz="0" w:space="0" w:color="auto"/>
                <w:right w:val="none" w:sz="0" w:space="0" w:color="auto"/>
              </w:divBdr>
            </w:div>
            <w:div w:id="149827634">
              <w:marLeft w:val="0"/>
              <w:marRight w:val="0"/>
              <w:marTop w:val="0"/>
              <w:marBottom w:val="0"/>
              <w:divBdr>
                <w:top w:val="none" w:sz="0" w:space="0" w:color="auto"/>
                <w:left w:val="none" w:sz="0" w:space="0" w:color="auto"/>
                <w:bottom w:val="none" w:sz="0" w:space="0" w:color="auto"/>
                <w:right w:val="none" w:sz="0" w:space="0" w:color="auto"/>
              </w:divBdr>
            </w:div>
            <w:div w:id="312756095">
              <w:marLeft w:val="0"/>
              <w:marRight w:val="0"/>
              <w:marTop w:val="0"/>
              <w:marBottom w:val="0"/>
              <w:divBdr>
                <w:top w:val="none" w:sz="0" w:space="0" w:color="auto"/>
                <w:left w:val="none" w:sz="0" w:space="0" w:color="auto"/>
                <w:bottom w:val="none" w:sz="0" w:space="0" w:color="auto"/>
                <w:right w:val="none" w:sz="0" w:space="0" w:color="auto"/>
              </w:divBdr>
            </w:div>
            <w:div w:id="651065678">
              <w:marLeft w:val="0"/>
              <w:marRight w:val="0"/>
              <w:marTop w:val="0"/>
              <w:marBottom w:val="0"/>
              <w:divBdr>
                <w:top w:val="none" w:sz="0" w:space="0" w:color="auto"/>
                <w:left w:val="none" w:sz="0" w:space="0" w:color="auto"/>
                <w:bottom w:val="none" w:sz="0" w:space="0" w:color="auto"/>
                <w:right w:val="none" w:sz="0" w:space="0" w:color="auto"/>
              </w:divBdr>
            </w:div>
            <w:div w:id="785777774">
              <w:marLeft w:val="0"/>
              <w:marRight w:val="0"/>
              <w:marTop w:val="0"/>
              <w:marBottom w:val="0"/>
              <w:divBdr>
                <w:top w:val="none" w:sz="0" w:space="0" w:color="auto"/>
                <w:left w:val="none" w:sz="0" w:space="0" w:color="auto"/>
                <w:bottom w:val="none" w:sz="0" w:space="0" w:color="auto"/>
                <w:right w:val="none" w:sz="0" w:space="0" w:color="auto"/>
              </w:divBdr>
            </w:div>
            <w:div w:id="1095589628">
              <w:marLeft w:val="0"/>
              <w:marRight w:val="0"/>
              <w:marTop w:val="0"/>
              <w:marBottom w:val="0"/>
              <w:divBdr>
                <w:top w:val="none" w:sz="0" w:space="0" w:color="auto"/>
                <w:left w:val="none" w:sz="0" w:space="0" w:color="auto"/>
                <w:bottom w:val="none" w:sz="0" w:space="0" w:color="auto"/>
                <w:right w:val="none" w:sz="0" w:space="0" w:color="auto"/>
              </w:divBdr>
            </w:div>
            <w:div w:id="1218785928">
              <w:marLeft w:val="0"/>
              <w:marRight w:val="0"/>
              <w:marTop w:val="0"/>
              <w:marBottom w:val="0"/>
              <w:divBdr>
                <w:top w:val="none" w:sz="0" w:space="0" w:color="auto"/>
                <w:left w:val="none" w:sz="0" w:space="0" w:color="auto"/>
                <w:bottom w:val="none" w:sz="0" w:space="0" w:color="auto"/>
                <w:right w:val="none" w:sz="0" w:space="0" w:color="auto"/>
              </w:divBdr>
            </w:div>
            <w:div w:id="1995529137">
              <w:marLeft w:val="0"/>
              <w:marRight w:val="0"/>
              <w:marTop w:val="0"/>
              <w:marBottom w:val="0"/>
              <w:divBdr>
                <w:top w:val="none" w:sz="0" w:space="0" w:color="auto"/>
                <w:left w:val="none" w:sz="0" w:space="0" w:color="auto"/>
                <w:bottom w:val="none" w:sz="0" w:space="0" w:color="auto"/>
                <w:right w:val="none" w:sz="0" w:space="0" w:color="auto"/>
              </w:divBdr>
            </w:div>
            <w:div w:id="2097096588">
              <w:marLeft w:val="0"/>
              <w:marRight w:val="0"/>
              <w:marTop w:val="0"/>
              <w:marBottom w:val="0"/>
              <w:divBdr>
                <w:top w:val="none" w:sz="0" w:space="0" w:color="auto"/>
                <w:left w:val="none" w:sz="0" w:space="0" w:color="auto"/>
                <w:bottom w:val="none" w:sz="0" w:space="0" w:color="auto"/>
                <w:right w:val="none" w:sz="0" w:space="0" w:color="auto"/>
              </w:divBdr>
            </w:div>
            <w:div w:id="21176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447">
      <w:bodyDiv w:val="1"/>
      <w:marLeft w:val="0"/>
      <w:marRight w:val="0"/>
      <w:marTop w:val="0"/>
      <w:marBottom w:val="0"/>
      <w:divBdr>
        <w:top w:val="none" w:sz="0" w:space="0" w:color="auto"/>
        <w:left w:val="none" w:sz="0" w:space="0" w:color="auto"/>
        <w:bottom w:val="none" w:sz="0" w:space="0" w:color="auto"/>
        <w:right w:val="none" w:sz="0" w:space="0" w:color="auto"/>
      </w:divBdr>
      <w:divsChild>
        <w:div w:id="1618484619">
          <w:marLeft w:val="0"/>
          <w:marRight w:val="0"/>
          <w:marTop w:val="0"/>
          <w:marBottom w:val="0"/>
          <w:divBdr>
            <w:top w:val="none" w:sz="0" w:space="0" w:color="auto"/>
            <w:left w:val="none" w:sz="0" w:space="0" w:color="auto"/>
            <w:bottom w:val="none" w:sz="0" w:space="0" w:color="auto"/>
            <w:right w:val="none" w:sz="0" w:space="0" w:color="auto"/>
          </w:divBdr>
        </w:div>
      </w:divsChild>
    </w:div>
    <w:div w:id="1749694562">
      <w:bodyDiv w:val="1"/>
      <w:marLeft w:val="0"/>
      <w:marRight w:val="0"/>
      <w:marTop w:val="0"/>
      <w:marBottom w:val="0"/>
      <w:divBdr>
        <w:top w:val="none" w:sz="0" w:space="0" w:color="auto"/>
        <w:left w:val="none" w:sz="0" w:space="0" w:color="auto"/>
        <w:bottom w:val="none" w:sz="0" w:space="0" w:color="auto"/>
        <w:right w:val="none" w:sz="0" w:space="0" w:color="auto"/>
      </w:divBdr>
    </w:div>
    <w:div w:id="1764835015">
      <w:bodyDiv w:val="1"/>
      <w:marLeft w:val="0"/>
      <w:marRight w:val="0"/>
      <w:marTop w:val="0"/>
      <w:marBottom w:val="0"/>
      <w:divBdr>
        <w:top w:val="none" w:sz="0" w:space="0" w:color="auto"/>
        <w:left w:val="none" w:sz="0" w:space="0" w:color="auto"/>
        <w:bottom w:val="none" w:sz="0" w:space="0" w:color="auto"/>
        <w:right w:val="none" w:sz="0" w:space="0" w:color="auto"/>
      </w:divBdr>
    </w:div>
    <w:div w:id="1822502923">
      <w:bodyDiv w:val="1"/>
      <w:marLeft w:val="0"/>
      <w:marRight w:val="0"/>
      <w:marTop w:val="0"/>
      <w:marBottom w:val="0"/>
      <w:divBdr>
        <w:top w:val="none" w:sz="0" w:space="0" w:color="auto"/>
        <w:left w:val="none" w:sz="0" w:space="0" w:color="auto"/>
        <w:bottom w:val="none" w:sz="0" w:space="0" w:color="auto"/>
        <w:right w:val="none" w:sz="0" w:space="0" w:color="auto"/>
      </w:divBdr>
    </w:div>
    <w:div w:id="1860003611">
      <w:bodyDiv w:val="1"/>
      <w:marLeft w:val="0"/>
      <w:marRight w:val="0"/>
      <w:marTop w:val="0"/>
      <w:marBottom w:val="0"/>
      <w:divBdr>
        <w:top w:val="none" w:sz="0" w:space="0" w:color="auto"/>
        <w:left w:val="none" w:sz="0" w:space="0" w:color="auto"/>
        <w:bottom w:val="none" w:sz="0" w:space="0" w:color="auto"/>
        <w:right w:val="none" w:sz="0" w:space="0" w:color="auto"/>
      </w:divBdr>
    </w:div>
    <w:div w:id="1978299133">
      <w:bodyDiv w:val="1"/>
      <w:marLeft w:val="0"/>
      <w:marRight w:val="0"/>
      <w:marTop w:val="0"/>
      <w:marBottom w:val="0"/>
      <w:divBdr>
        <w:top w:val="none" w:sz="0" w:space="0" w:color="auto"/>
        <w:left w:val="none" w:sz="0" w:space="0" w:color="auto"/>
        <w:bottom w:val="none" w:sz="0" w:space="0" w:color="auto"/>
        <w:right w:val="none" w:sz="0" w:space="0" w:color="auto"/>
      </w:divBdr>
    </w:div>
    <w:div w:id="2033530817">
      <w:bodyDiv w:val="1"/>
      <w:marLeft w:val="0"/>
      <w:marRight w:val="0"/>
      <w:marTop w:val="0"/>
      <w:marBottom w:val="0"/>
      <w:divBdr>
        <w:top w:val="none" w:sz="0" w:space="0" w:color="auto"/>
        <w:left w:val="none" w:sz="0" w:space="0" w:color="auto"/>
        <w:bottom w:val="none" w:sz="0" w:space="0" w:color="auto"/>
        <w:right w:val="none" w:sz="0" w:space="0" w:color="auto"/>
      </w:divBdr>
    </w:div>
    <w:div w:id="2033651022">
      <w:bodyDiv w:val="1"/>
      <w:marLeft w:val="0"/>
      <w:marRight w:val="0"/>
      <w:marTop w:val="0"/>
      <w:marBottom w:val="0"/>
      <w:divBdr>
        <w:top w:val="none" w:sz="0" w:space="0" w:color="auto"/>
        <w:left w:val="none" w:sz="0" w:space="0" w:color="auto"/>
        <w:bottom w:val="none" w:sz="0" w:space="0" w:color="auto"/>
        <w:right w:val="none" w:sz="0" w:space="0" w:color="auto"/>
      </w:divBdr>
    </w:div>
    <w:div w:id="2081324778">
      <w:bodyDiv w:val="1"/>
      <w:marLeft w:val="0"/>
      <w:marRight w:val="0"/>
      <w:marTop w:val="0"/>
      <w:marBottom w:val="0"/>
      <w:divBdr>
        <w:top w:val="none" w:sz="0" w:space="0" w:color="auto"/>
        <w:left w:val="none" w:sz="0" w:space="0" w:color="auto"/>
        <w:bottom w:val="none" w:sz="0" w:space="0" w:color="auto"/>
        <w:right w:val="none" w:sz="0" w:space="0" w:color="auto"/>
      </w:divBdr>
    </w:div>
    <w:div w:id="2096627929">
      <w:bodyDiv w:val="1"/>
      <w:marLeft w:val="0"/>
      <w:marRight w:val="0"/>
      <w:marTop w:val="0"/>
      <w:marBottom w:val="0"/>
      <w:divBdr>
        <w:top w:val="none" w:sz="0" w:space="0" w:color="auto"/>
        <w:left w:val="none" w:sz="0" w:space="0" w:color="auto"/>
        <w:bottom w:val="none" w:sz="0" w:space="0" w:color="auto"/>
        <w:right w:val="none" w:sz="0" w:space="0" w:color="auto"/>
      </w:divBdr>
      <w:divsChild>
        <w:div w:id="13115226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Jac02</b:Tag>
    <b:SourceType>Book</b:SourceType>
    <b:Guid>{3005FA47-BF10-4722-BFE9-043FF9DB5AF5}</b:Guid>
    <b:Author>
      <b:Author>
        <b:NameList>
          <b:Person>
            <b:Last>Jacobson</b:Last>
            <b:First>I.</b:First>
          </b:Person>
          <b:Person>
            <b:Last>Booch</b:Last>
            <b:First>G.</b:First>
          </b:Person>
          <b:Person>
            <b:Last>Rumbaugh</b:Last>
            <b:First>J.</b:First>
          </b:Person>
        </b:NameList>
      </b:Author>
    </b:Author>
    <b:Title>El Proceso Unificado de Desarrollo de Software</b:Title>
    <b:Year>2002</b:Year>
    <b:City>Madrid, España</b:City>
    <b:Publisher>Pearson Education S.A.</b:Publisher>
    <b:RefOrder>1</b:RefOrder>
  </b:Source>
  <b:Source>
    <b:Tag>Pre02</b:Tag>
    <b:SourceType>Book</b:SourceType>
    <b:Guid>{72D867CF-4583-467F-BEC6-7757D2F28549}</b:Guid>
    <b:Author>
      <b:Author>
        <b:NameList>
          <b:Person>
            <b:Last>Pressman</b:Last>
            <b:First>Roger</b:First>
          </b:Person>
        </b:NameList>
      </b:Author>
    </b:Author>
    <b:Title>Ingeniería del Software. Un enfoque práctico</b:Title>
    <b:Year>2002</b:Year>
    <b:City>España</b:City>
    <b:Publisher>McGraw-Hill/Interamericana de España, S.A.U.</b:Publisher>
    <b:RefOrder>2</b:RefOrder>
  </b:Source>
</b:Sources>
</file>

<file path=customXml/itemProps1.xml><?xml version="1.0" encoding="utf-8"?>
<ds:datastoreItem xmlns:ds="http://schemas.openxmlformats.org/officeDocument/2006/customXml" ds:itemID="{EFE57739-AA84-6E43-BCD7-7723C1908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5656</Words>
  <Characters>31113</Characters>
  <Application>Microsoft Macintosh Word</Application>
  <DocSecurity>0</DocSecurity>
  <Lines>259</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VERACRUZANA</vt:lpstr>
      <vt:lpstr>UNIVERSIDAD VERACRUZANA</vt:lpstr>
    </vt:vector>
  </TitlesOfParts>
  <Company/>
  <LinksUpToDate>false</LinksUpToDate>
  <CharactersWithSpaces>36696</CharactersWithSpaces>
  <SharedDoc>false</SharedDoc>
  <HLinks>
    <vt:vector size="72" baseType="variant">
      <vt:variant>
        <vt:i4>1572919</vt:i4>
      </vt:variant>
      <vt:variant>
        <vt:i4>71</vt:i4>
      </vt:variant>
      <vt:variant>
        <vt:i4>0</vt:i4>
      </vt:variant>
      <vt:variant>
        <vt:i4>5</vt:i4>
      </vt:variant>
      <vt:variant>
        <vt:lpwstr/>
      </vt:variant>
      <vt:variant>
        <vt:lpwstr>_Toc272968196</vt:lpwstr>
      </vt:variant>
      <vt:variant>
        <vt:i4>1572919</vt:i4>
      </vt:variant>
      <vt:variant>
        <vt:i4>65</vt:i4>
      </vt:variant>
      <vt:variant>
        <vt:i4>0</vt:i4>
      </vt:variant>
      <vt:variant>
        <vt:i4>5</vt:i4>
      </vt:variant>
      <vt:variant>
        <vt:lpwstr/>
      </vt:variant>
      <vt:variant>
        <vt:lpwstr>_Toc272968195</vt:lpwstr>
      </vt:variant>
      <vt:variant>
        <vt:i4>1572919</vt:i4>
      </vt:variant>
      <vt:variant>
        <vt:i4>59</vt:i4>
      </vt:variant>
      <vt:variant>
        <vt:i4>0</vt:i4>
      </vt:variant>
      <vt:variant>
        <vt:i4>5</vt:i4>
      </vt:variant>
      <vt:variant>
        <vt:lpwstr/>
      </vt:variant>
      <vt:variant>
        <vt:lpwstr>_Toc272968194</vt:lpwstr>
      </vt:variant>
      <vt:variant>
        <vt:i4>1572919</vt:i4>
      </vt:variant>
      <vt:variant>
        <vt:i4>53</vt:i4>
      </vt:variant>
      <vt:variant>
        <vt:i4>0</vt:i4>
      </vt:variant>
      <vt:variant>
        <vt:i4>5</vt:i4>
      </vt:variant>
      <vt:variant>
        <vt:lpwstr/>
      </vt:variant>
      <vt:variant>
        <vt:lpwstr>_Toc272968193</vt:lpwstr>
      </vt:variant>
      <vt:variant>
        <vt:i4>1572919</vt:i4>
      </vt:variant>
      <vt:variant>
        <vt:i4>47</vt:i4>
      </vt:variant>
      <vt:variant>
        <vt:i4>0</vt:i4>
      </vt:variant>
      <vt:variant>
        <vt:i4>5</vt:i4>
      </vt:variant>
      <vt:variant>
        <vt:lpwstr/>
      </vt:variant>
      <vt:variant>
        <vt:lpwstr>_Toc272968192</vt:lpwstr>
      </vt:variant>
      <vt:variant>
        <vt:i4>1572919</vt:i4>
      </vt:variant>
      <vt:variant>
        <vt:i4>41</vt:i4>
      </vt:variant>
      <vt:variant>
        <vt:i4>0</vt:i4>
      </vt:variant>
      <vt:variant>
        <vt:i4>5</vt:i4>
      </vt:variant>
      <vt:variant>
        <vt:lpwstr/>
      </vt:variant>
      <vt:variant>
        <vt:lpwstr>_Toc272968191</vt:lpwstr>
      </vt:variant>
      <vt:variant>
        <vt:i4>1572919</vt:i4>
      </vt:variant>
      <vt:variant>
        <vt:i4>35</vt:i4>
      </vt:variant>
      <vt:variant>
        <vt:i4>0</vt:i4>
      </vt:variant>
      <vt:variant>
        <vt:i4>5</vt:i4>
      </vt:variant>
      <vt:variant>
        <vt:lpwstr/>
      </vt:variant>
      <vt:variant>
        <vt:lpwstr>_Toc272968190</vt:lpwstr>
      </vt:variant>
      <vt:variant>
        <vt:i4>1638455</vt:i4>
      </vt:variant>
      <vt:variant>
        <vt:i4>29</vt:i4>
      </vt:variant>
      <vt:variant>
        <vt:i4>0</vt:i4>
      </vt:variant>
      <vt:variant>
        <vt:i4>5</vt:i4>
      </vt:variant>
      <vt:variant>
        <vt:lpwstr/>
      </vt:variant>
      <vt:variant>
        <vt:lpwstr>_Toc272968189</vt:lpwstr>
      </vt:variant>
      <vt:variant>
        <vt:i4>1638455</vt:i4>
      </vt:variant>
      <vt:variant>
        <vt:i4>23</vt:i4>
      </vt:variant>
      <vt:variant>
        <vt:i4>0</vt:i4>
      </vt:variant>
      <vt:variant>
        <vt:i4>5</vt:i4>
      </vt:variant>
      <vt:variant>
        <vt:lpwstr/>
      </vt:variant>
      <vt:variant>
        <vt:lpwstr>_Toc272968188</vt:lpwstr>
      </vt:variant>
      <vt:variant>
        <vt:i4>1638455</vt:i4>
      </vt:variant>
      <vt:variant>
        <vt:i4>17</vt:i4>
      </vt:variant>
      <vt:variant>
        <vt:i4>0</vt:i4>
      </vt:variant>
      <vt:variant>
        <vt:i4>5</vt:i4>
      </vt:variant>
      <vt:variant>
        <vt:lpwstr/>
      </vt:variant>
      <vt:variant>
        <vt:lpwstr>_Toc272968187</vt:lpwstr>
      </vt:variant>
      <vt:variant>
        <vt:i4>1638455</vt:i4>
      </vt:variant>
      <vt:variant>
        <vt:i4>11</vt:i4>
      </vt:variant>
      <vt:variant>
        <vt:i4>0</vt:i4>
      </vt:variant>
      <vt:variant>
        <vt:i4>5</vt:i4>
      </vt:variant>
      <vt:variant>
        <vt:lpwstr/>
      </vt:variant>
      <vt:variant>
        <vt:lpwstr>_Toc272968186</vt:lpwstr>
      </vt:variant>
      <vt:variant>
        <vt:i4>1638455</vt:i4>
      </vt:variant>
      <vt:variant>
        <vt:i4>5</vt:i4>
      </vt:variant>
      <vt:variant>
        <vt:i4>0</vt:i4>
      </vt:variant>
      <vt:variant>
        <vt:i4>5</vt:i4>
      </vt:variant>
      <vt:variant>
        <vt:lpwstr/>
      </vt:variant>
      <vt:variant>
        <vt:lpwstr>_Toc272968185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VERACRUZANA</dc:title>
  <dc:subject/>
  <dc:creator>ESPECIALIZACIÓN EN INGENIERÍA DE SOFTWARE</dc:creator>
  <cp:keywords/>
  <dc:description/>
  <cp:lastModifiedBy>Eduardo Morteo</cp:lastModifiedBy>
  <cp:revision>4</cp:revision>
  <cp:lastPrinted>2018-09-14T04:44:00Z</cp:lastPrinted>
  <dcterms:created xsi:type="dcterms:W3CDTF">2018-10-31T16:26:00Z</dcterms:created>
  <dcterms:modified xsi:type="dcterms:W3CDTF">2018-11-06T04:54:00Z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7625b007-4b57-3018-8b66-ae25ac966dee</vt:lpwstr>
  </property>
  <property fmtid="{D5CDD505-2E9C-101B-9397-08002B2CF9AE}" pid="24" name="Mendeley Citation Style_1">
    <vt:lpwstr>http://www.zotero.org/styles/apa</vt:lpwstr>
  </property>
</Properties>
</file>